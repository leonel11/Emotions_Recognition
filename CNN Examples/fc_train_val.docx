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>name: "</w:t>
      </w:r>
      <w:proofErr w:type="spellStart"/>
      <w:r w:rsidRPr="00CD19E4">
        <w:rPr>
          <w:rFonts w:ascii="Courier New" w:hAnsi="Courier New" w:cs="Courier New"/>
          <w:lang w:val="en-US"/>
        </w:rPr>
        <w:t>FaceClassification</w:t>
      </w:r>
      <w:proofErr w:type="spellEnd"/>
      <w:r w:rsidRPr="00CD19E4">
        <w:rPr>
          <w:rFonts w:ascii="Courier New" w:hAnsi="Courier New" w:cs="Courier New"/>
          <w:lang w:val="en-US"/>
        </w:rPr>
        <w:t>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>layer {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name: "data"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type: "Data"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include {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  phase: TRAIN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}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</w:t>
      </w:r>
      <w:proofErr w:type="spellStart"/>
      <w:r w:rsidRPr="00CD19E4">
        <w:rPr>
          <w:rFonts w:ascii="Courier New" w:hAnsi="Courier New" w:cs="Courier New"/>
          <w:lang w:val="en-US"/>
        </w:rPr>
        <w:t>transform_param</w:t>
      </w:r>
      <w:proofErr w:type="spellEnd"/>
      <w:r w:rsidRPr="00CD19E4">
        <w:rPr>
          <w:rFonts w:ascii="Courier New" w:hAnsi="Courier New" w:cs="Courier New"/>
          <w:lang w:val="en-US"/>
        </w:rPr>
        <w:t xml:space="preserve"> {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#    </w:t>
      </w:r>
      <w:proofErr w:type="spellStart"/>
      <w:r w:rsidRPr="00CD19E4">
        <w:rPr>
          <w:rFonts w:ascii="Courier New" w:hAnsi="Courier New" w:cs="Courier New"/>
          <w:lang w:val="en-US"/>
        </w:rPr>
        <w:t>crop_size</w:t>
      </w:r>
      <w:proofErr w:type="spellEnd"/>
      <w:r w:rsidRPr="00CD19E4">
        <w:rPr>
          <w:rFonts w:ascii="Courier New" w:hAnsi="Courier New" w:cs="Courier New"/>
          <w:lang w:val="en-US"/>
        </w:rPr>
        <w:t>: 60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rPrChange w:id="0" w:author="aganin" w:date="2017-03-03T19:08:00Z">
            <w:rPr>
              <w:rFonts w:ascii="Courier New" w:hAnsi="Courier New" w:cs="Courier New"/>
              <w:lang w:val="en-US"/>
            </w:rPr>
          </w:rPrChange>
        </w:rPr>
      </w:pPr>
      <w:r w:rsidRPr="00CD19E4">
        <w:rPr>
          <w:rFonts w:ascii="Courier New" w:hAnsi="Courier New" w:cs="Courier New"/>
          <w:lang w:val="en-US"/>
        </w:rPr>
        <w:t xml:space="preserve">    </w:t>
      </w:r>
      <w:proofErr w:type="spellStart"/>
      <w:r w:rsidRPr="00CD19E4">
        <w:rPr>
          <w:rFonts w:ascii="Courier New" w:hAnsi="Courier New" w:cs="Courier New"/>
          <w:lang w:val="en-US"/>
        </w:rPr>
        <w:t>mean_value</w:t>
      </w:r>
      <w:proofErr w:type="spellEnd"/>
      <w:r w:rsidRPr="00CD19E4">
        <w:rPr>
          <w:rFonts w:ascii="Courier New" w:hAnsi="Courier New" w:cs="Courier New"/>
          <w:lang w:val="en-US"/>
        </w:rPr>
        <w:t xml:space="preserve">: </w:t>
      </w:r>
      <w:del w:id="1" w:author="aganin" w:date="2017-03-03T19:08:00Z">
        <w:r w:rsidRPr="00CD19E4" w:rsidDel="00CD19E4">
          <w:rPr>
            <w:rFonts w:ascii="Courier New" w:hAnsi="Courier New" w:cs="Courier New"/>
            <w:lang w:val="en-US"/>
          </w:rPr>
          <w:delText>104</w:delText>
        </w:r>
      </w:del>
      <w:ins w:id="2" w:author="aganin" w:date="2017-03-03T19:08:00Z">
        <w:r w:rsidR="00CD19E4" w:rsidRPr="00CD19E4">
          <w:rPr>
            <w:rFonts w:ascii="Courier New" w:hAnsi="Courier New" w:cs="Courier New"/>
            <w:lang w:val="en-US"/>
          </w:rPr>
          <w:t>1</w:t>
        </w:r>
        <w:r w:rsidR="00CD19E4">
          <w:rPr>
            <w:rFonts w:ascii="Courier New" w:hAnsi="Courier New" w:cs="Courier New"/>
          </w:rPr>
          <w:t>27</w:t>
        </w:r>
      </w:ins>
    </w:p>
    <w:p w:rsidR="00000000" w:rsidRPr="00CD19E4" w:rsidDel="00CD19E4" w:rsidRDefault="00EC4EC1" w:rsidP="00CD19E4">
      <w:pPr>
        <w:pStyle w:val="a3"/>
        <w:rPr>
          <w:del w:id="3" w:author="aganin" w:date="2017-03-03T19:08:00Z"/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  </w:t>
      </w:r>
      <w:del w:id="4" w:author="aganin" w:date="2017-03-03T19:08:00Z">
        <w:r w:rsidRPr="00CD19E4" w:rsidDel="00CD19E4">
          <w:rPr>
            <w:rFonts w:ascii="Courier New" w:hAnsi="Courier New" w:cs="Courier New"/>
            <w:lang w:val="en-US"/>
          </w:rPr>
          <w:delText>mean_value: 117</w:delText>
        </w:r>
      </w:del>
    </w:p>
    <w:p w:rsidR="00000000" w:rsidRPr="00CD19E4" w:rsidRDefault="00EC4EC1" w:rsidP="00CD19E4">
      <w:pPr>
        <w:pStyle w:val="a3"/>
        <w:rPr>
          <w:rFonts w:ascii="Courier New" w:hAnsi="Courier New" w:cs="Courier New"/>
          <w:lang w:val="en-US"/>
        </w:rPr>
        <w:pPrChange w:id="5" w:author="aganin" w:date="2017-03-03T19:08:00Z">
          <w:pPr>
            <w:pStyle w:val="a3"/>
          </w:pPr>
        </w:pPrChange>
      </w:pPr>
      <w:del w:id="6" w:author="aganin" w:date="2017-03-03T19:08:00Z">
        <w:r w:rsidRPr="00CD19E4" w:rsidDel="00CD19E4">
          <w:rPr>
            <w:rFonts w:ascii="Courier New" w:hAnsi="Courier New" w:cs="Courier New"/>
            <w:lang w:val="en-US"/>
          </w:rPr>
          <w:delText xml:space="preserve">    mean_value: 123</w:delText>
        </w:r>
      </w:del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  mirror: true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}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</w:t>
      </w:r>
      <w:proofErr w:type="spellStart"/>
      <w:r w:rsidRPr="00CD19E4">
        <w:rPr>
          <w:rFonts w:ascii="Courier New" w:hAnsi="Courier New" w:cs="Courier New"/>
          <w:lang w:val="en-US"/>
        </w:rPr>
        <w:t>data_param</w:t>
      </w:r>
      <w:proofErr w:type="spellEnd"/>
      <w:r w:rsidRPr="00CD19E4">
        <w:rPr>
          <w:rFonts w:ascii="Courier New" w:hAnsi="Courier New" w:cs="Courier New"/>
          <w:lang w:val="en-US"/>
        </w:rPr>
        <w:t xml:space="preserve"> {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  sourc</w:t>
      </w:r>
      <w:r w:rsidRPr="00CD19E4">
        <w:rPr>
          <w:rFonts w:ascii="Courier New" w:hAnsi="Courier New" w:cs="Courier New"/>
          <w:lang w:val="en-US"/>
        </w:rPr>
        <w:t>e: "data/</w:t>
      </w:r>
      <w:proofErr w:type="spellStart"/>
      <w:r w:rsidRPr="00CD19E4">
        <w:rPr>
          <w:rFonts w:ascii="Courier New" w:hAnsi="Courier New" w:cs="Courier New"/>
          <w:lang w:val="en-US"/>
        </w:rPr>
        <w:t>face_classification</w:t>
      </w:r>
      <w:proofErr w:type="spellEnd"/>
      <w:r w:rsidRPr="00CD19E4">
        <w:rPr>
          <w:rFonts w:ascii="Courier New" w:hAnsi="Courier New" w:cs="Courier New"/>
          <w:lang w:val="en-US"/>
        </w:rPr>
        <w:t>/</w:t>
      </w:r>
      <w:proofErr w:type="spellStart"/>
      <w:r w:rsidRPr="00CD19E4">
        <w:rPr>
          <w:rFonts w:ascii="Courier New" w:hAnsi="Courier New" w:cs="Courier New"/>
          <w:lang w:val="en-US"/>
        </w:rPr>
        <w:t>train_lmdb</w:t>
      </w:r>
      <w:proofErr w:type="spellEnd"/>
      <w:r w:rsidRPr="00CD19E4">
        <w:rPr>
          <w:rFonts w:ascii="Courier New" w:hAnsi="Courier New" w:cs="Courier New"/>
          <w:lang w:val="en-US"/>
        </w:rPr>
        <w:t>"</w:t>
      </w:r>
    </w:p>
    <w:p w:rsidR="00000000" w:rsidRPr="009616BB" w:rsidRDefault="00EC4EC1" w:rsidP="00D939C9">
      <w:pPr>
        <w:pStyle w:val="a3"/>
        <w:rPr>
          <w:rFonts w:ascii="Courier New" w:hAnsi="Courier New" w:cs="Courier New"/>
          <w:rPrChange w:id="7" w:author="aganin" w:date="2017-03-03T19:09:00Z">
            <w:rPr>
              <w:rFonts w:ascii="Courier New" w:hAnsi="Courier New" w:cs="Courier New"/>
              <w:lang w:val="en-US"/>
            </w:rPr>
          </w:rPrChange>
        </w:rPr>
      </w:pPr>
      <w:r w:rsidRPr="00CD19E4">
        <w:rPr>
          <w:rFonts w:ascii="Courier New" w:hAnsi="Courier New" w:cs="Courier New"/>
          <w:lang w:val="en-US"/>
        </w:rPr>
        <w:t xml:space="preserve">    </w:t>
      </w:r>
      <w:proofErr w:type="spellStart"/>
      <w:r w:rsidRPr="00CD19E4">
        <w:rPr>
          <w:rFonts w:ascii="Courier New" w:hAnsi="Courier New" w:cs="Courier New"/>
          <w:lang w:val="en-US"/>
        </w:rPr>
        <w:t>batch_size</w:t>
      </w:r>
      <w:proofErr w:type="spellEnd"/>
      <w:r w:rsidRPr="00CD19E4">
        <w:rPr>
          <w:rFonts w:ascii="Courier New" w:hAnsi="Courier New" w:cs="Courier New"/>
          <w:lang w:val="en-US"/>
        </w:rPr>
        <w:t xml:space="preserve">: </w:t>
      </w:r>
      <w:del w:id="8" w:author="aganin" w:date="2017-03-03T19:09:00Z">
        <w:r w:rsidRPr="00CD19E4" w:rsidDel="009616BB">
          <w:rPr>
            <w:rFonts w:ascii="Courier New" w:hAnsi="Courier New" w:cs="Courier New"/>
            <w:lang w:val="en-US"/>
          </w:rPr>
          <w:delText>24</w:delText>
        </w:r>
      </w:del>
      <w:ins w:id="9" w:author="aganin" w:date="2017-03-03T19:09:00Z">
        <w:r w:rsidR="009616BB">
          <w:rPr>
            <w:rFonts w:ascii="Courier New" w:hAnsi="Courier New" w:cs="Courier New"/>
          </w:rPr>
          <w:t>32</w:t>
        </w:r>
      </w:ins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  backend: LMDB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}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top: "data"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top: "label"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>}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>layer {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name: "data"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type: "Data"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include {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  phase: TEST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}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</w:t>
      </w:r>
      <w:proofErr w:type="spellStart"/>
      <w:r w:rsidRPr="00CD19E4">
        <w:rPr>
          <w:rFonts w:ascii="Courier New" w:hAnsi="Courier New" w:cs="Courier New"/>
          <w:lang w:val="en-US"/>
        </w:rPr>
        <w:t>transform_param</w:t>
      </w:r>
      <w:proofErr w:type="spellEnd"/>
      <w:r w:rsidRPr="00CD19E4">
        <w:rPr>
          <w:rFonts w:ascii="Courier New" w:hAnsi="Courier New" w:cs="Courier New"/>
          <w:lang w:val="en-US"/>
        </w:rPr>
        <w:t xml:space="preserve"> {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#    </w:t>
      </w:r>
      <w:proofErr w:type="spellStart"/>
      <w:r w:rsidRPr="00CD19E4">
        <w:rPr>
          <w:rFonts w:ascii="Courier New" w:hAnsi="Courier New" w:cs="Courier New"/>
          <w:lang w:val="en-US"/>
        </w:rPr>
        <w:t>crop_size</w:t>
      </w:r>
      <w:proofErr w:type="spellEnd"/>
      <w:r w:rsidRPr="00CD19E4">
        <w:rPr>
          <w:rFonts w:ascii="Courier New" w:hAnsi="Courier New" w:cs="Courier New"/>
          <w:lang w:val="en-US"/>
        </w:rPr>
        <w:t>: 60</w:t>
      </w:r>
    </w:p>
    <w:p w:rsidR="00000000" w:rsidRPr="009616BB" w:rsidRDefault="00EC4EC1" w:rsidP="00D939C9">
      <w:pPr>
        <w:pStyle w:val="a3"/>
        <w:rPr>
          <w:rFonts w:ascii="Courier New" w:hAnsi="Courier New" w:cs="Courier New"/>
          <w:rPrChange w:id="10" w:author="aganin" w:date="2017-03-03T19:09:00Z">
            <w:rPr>
              <w:rFonts w:ascii="Courier New" w:hAnsi="Courier New" w:cs="Courier New"/>
              <w:lang w:val="en-US"/>
            </w:rPr>
          </w:rPrChange>
        </w:rPr>
      </w:pPr>
      <w:r w:rsidRPr="00CD19E4">
        <w:rPr>
          <w:rFonts w:ascii="Courier New" w:hAnsi="Courier New" w:cs="Courier New"/>
          <w:lang w:val="en-US"/>
        </w:rPr>
        <w:t xml:space="preserve">    </w:t>
      </w:r>
      <w:proofErr w:type="spellStart"/>
      <w:r w:rsidRPr="00CD19E4">
        <w:rPr>
          <w:rFonts w:ascii="Courier New" w:hAnsi="Courier New" w:cs="Courier New"/>
          <w:lang w:val="en-US"/>
        </w:rPr>
        <w:t>mean_value</w:t>
      </w:r>
      <w:proofErr w:type="spellEnd"/>
      <w:r w:rsidRPr="00CD19E4">
        <w:rPr>
          <w:rFonts w:ascii="Courier New" w:hAnsi="Courier New" w:cs="Courier New"/>
          <w:lang w:val="en-US"/>
        </w:rPr>
        <w:t xml:space="preserve">: </w:t>
      </w:r>
      <w:del w:id="11" w:author="aganin" w:date="2017-03-03T19:09:00Z">
        <w:r w:rsidRPr="00CD19E4" w:rsidDel="009616BB">
          <w:rPr>
            <w:rFonts w:ascii="Courier New" w:hAnsi="Courier New" w:cs="Courier New"/>
            <w:lang w:val="en-US"/>
          </w:rPr>
          <w:delText>10</w:delText>
        </w:r>
        <w:r w:rsidRPr="00CD19E4" w:rsidDel="009616BB">
          <w:rPr>
            <w:rFonts w:ascii="Courier New" w:hAnsi="Courier New" w:cs="Courier New"/>
            <w:lang w:val="en-US"/>
          </w:rPr>
          <w:delText>4</w:delText>
        </w:r>
      </w:del>
      <w:ins w:id="12" w:author="aganin" w:date="2017-03-03T19:09:00Z">
        <w:r w:rsidR="009616BB">
          <w:rPr>
            <w:rFonts w:ascii="Courier New" w:hAnsi="Courier New" w:cs="Courier New"/>
          </w:rPr>
          <w:t>127</w:t>
        </w:r>
      </w:ins>
    </w:p>
    <w:p w:rsidR="00000000" w:rsidRPr="00CD19E4" w:rsidDel="009616BB" w:rsidRDefault="00EC4EC1" w:rsidP="009616BB">
      <w:pPr>
        <w:pStyle w:val="a3"/>
        <w:rPr>
          <w:del w:id="13" w:author="aganin" w:date="2017-03-03T19:09:00Z"/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  </w:t>
      </w:r>
      <w:del w:id="14" w:author="aganin" w:date="2017-03-03T19:09:00Z">
        <w:r w:rsidRPr="00CD19E4" w:rsidDel="009616BB">
          <w:rPr>
            <w:rFonts w:ascii="Courier New" w:hAnsi="Courier New" w:cs="Courier New"/>
            <w:lang w:val="en-US"/>
          </w:rPr>
          <w:delText>mean_value: 117</w:delText>
        </w:r>
      </w:del>
    </w:p>
    <w:p w:rsidR="00000000" w:rsidRPr="00CD19E4" w:rsidRDefault="00EC4EC1" w:rsidP="009616BB">
      <w:pPr>
        <w:pStyle w:val="a3"/>
        <w:rPr>
          <w:rFonts w:ascii="Courier New" w:hAnsi="Courier New" w:cs="Courier New"/>
          <w:lang w:val="en-US"/>
        </w:rPr>
        <w:pPrChange w:id="15" w:author="aganin" w:date="2017-03-03T19:09:00Z">
          <w:pPr>
            <w:pStyle w:val="a3"/>
          </w:pPr>
        </w:pPrChange>
      </w:pPr>
      <w:del w:id="16" w:author="aganin" w:date="2017-03-03T19:09:00Z">
        <w:r w:rsidRPr="00CD19E4" w:rsidDel="009616BB">
          <w:rPr>
            <w:rFonts w:ascii="Courier New" w:hAnsi="Courier New" w:cs="Courier New"/>
            <w:lang w:val="en-US"/>
          </w:rPr>
          <w:delText xml:space="preserve">    mean_value: 123</w:delText>
        </w:r>
      </w:del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  mirror: false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}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</w:t>
      </w:r>
      <w:proofErr w:type="spellStart"/>
      <w:r w:rsidRPr="00CD19E4">
        <w:rPr>
          <w:rFonts w:ascii="Courier New" w:hAnsi="Courier New" w:cs="Courier New"/>
          <w:lang w:val="en-US"/>
        </w:rPr>
        <w:t>data_param</w:t>
      </w:r>
      <w:proofErr w:type="spellEnd"/>
      <w:r w:rsidRPr="00CD19E4">
        <w:rPr>
          <w:rFonts w:ascii="Courier New" w:hAnsi="Courier New" w:cs="Courier New"/>
          <w:lang w:val="en-US"/>
        </w:rPr>
        <w:t xml:space="preserve"> {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  source: "data/</w:t>
      </w:r>
      <w:proofErr w:type="spellStart"/>
      <w:r w:rsidRPr="00CD19E4">
        <w:rPr>
          <w:rFonts w:ascii="Courier New" w:hAnsi="Courier New" w:cs="Courier New"/>
          <w:lang w:val="en-US"/>
        </w:rPr>
        <w:t>face_classification</w:t>
      </w:r>
      <w:proofErr w:type="spellEnd"/>
      <w:r w:rsidRPr="00CD19E4">
        <w:rPr>
          <w:rFonts w:ascii="Courier New" w:hAnsi="Courier New" w:cs="Courier New"/>
          <w:lang w:val="en-US"/>
        </w:rPr>
        <w:t>/</w:t>
      </w:r>
      <w:proofErr w:type="spellStart"/>
      <w:r w:rsidRPr="00CD19E4">
        <w:rPr>
          <w:rFonts w:ascii="Courier New" w:hAnsi="Courier New" w:cs="Courier New"/>
          <w:lang w:val="en-US"/>
        </w:rPr>
        <w:t>test_lmdb</w:t>
      </w:r>
      <w:proofErr w:type="spellEnd"/>
      <w:del w:id="17" w:author="aganin" w:date="2017-03-03T19:11:00Z">
        <w:r w:rsidRPr="00CD19E4" w:rsidDel="009616BB">
          <w:rPr>
            <w:rFonts w:ascii="Courier New" w:hAnsi="Courier New" w:cs="Courier New"/>
            <w:lang w:val="en-US"/>
          </w:rPr>
          <w:delText>_18dB</w:delText>
        </w:r>
      </w:del>
      <w:r w:rsidRPr="00CD19E4">
        <w:rPr>
          <w:rFonts w:ascii="Courier New" w:hAnsi="Courier New" w:cs="Courier New"/>
          <w:lang w:val="en-US"/>
        </w:rPr>
        <w:t>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  </w:t>
      </w:r>
      <w:proofErr w:type="spellStart"/>
      <w:r w:rsidRPr="00CD19E4">
        <w:rPr>
          <w:rFonts w:ascii="Courier New" w:hAnsi="Courier New" w:cs="Courier New"/>
          <w:lang w:val="en-US"/>
        </w:rPr>
        <w:t>batch_size</w:t>
      </w:r>
      <w:proofErr w:type="spellEnd"/>
      <w:r w:rsidRPr="00CD19E4">
        <w:rPr>
          <w:rFonts w:ascii="Courier New" w:hAnsi="Courier New" w:cs="Courier New"/>
          <w:lang w:val="en-US"/>
        </w:rPr>
        <w:t>: 24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  backend: LMDB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}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top: "data"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top: "label"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>}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># Layer 1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>layer {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name: "conv1"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</w:t>
      </w:r>
      <w:r w:rsidRPr="00CD19E4">
        <w:rPr>
          <w:rFonts w:ascii="Courier New" w:hAnsi="Courier New" w:cs="Courier New"/>
          <w:lang w:val="en-US"/>
        </w:rPr>
        <w:t xml:space="preserve"> type: "Convolution"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bottom: "data"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top: "conv1"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</w:t>
      </w:r>
      <w:proofErr w:type="spellStart"/>
      <w:r w:rsidRPr="00CD19E4">
        <w:rPr>
          <w:rFonts w:ascii="Courier New" w:hAnsi="Courier New" w:cs="Courier New"/>
          <w:lang w:val="en-US"/>
        </w:rPr>
        <w:t>param</w:t>
      </w:r>
      <w:proofErr w:type="spellEnd"/>
      <w:r w:rsidRPr="00CD19E4">
        <w:rPr>
          <w:rFonts w:ascii="Courier New" w:hAnsi="Courier New" w:cs="Courier New"/>
          <w:lang w:val="en-US"/>
        </w:rPr>
        <w:t xml:space="preserve"> {</w:t>
      </w:r>
    </w:p>
    <w:p w:rsidR="00000000" w:rsidRPr="009616BB" w:rsidRDefault="00EC4EC1" w:rsidP="00D939C9">
      <w:pPr>
        <w:pStyle w:val="a3"/>
        <w:rPr>
          <w:rFonts w:ascii="Courier New" w:hAnsi="Courier New" w:cs="Courier New"/>
          <w:rPrChange w:id="18" w:author="aganin" w:date="2017-03-03T19:10:00Z">
            <w:rPr>
              <w:rFonts w:ascii="Courier New" w:hAnsi="Courier New" w:cs="Courier New"/>
              <w:lang w:val="en-US"/>
            </w:rPr>
          </w:rPrChange>
        </w:rPr>
      </w:pPr>
      <w:r w:rsidRPr="00CD19E4">
        <w:rPr>
          <w:rFonts w:ascii="Courier New" w:hAnsi="Courier New" w:cs="Courier New"/>
          <w:lang w:val="en-US"/>
        </w:rPr>
        <w:t xml:space="preserve">    </w:t>
      </w:r>
      <w:proofErr w:type="spellStart"/>
      <w:r w:rsidRPr="00CD19E4">
        <w:rPr>
          <w:rFonts w:ascii="Courier New" w:hAnsi="Courier New" w:cs="Courier New"/>
          <w:lang w:val="en-US"/>
        </w:rPr>
        <w:t>lr_mult</w:t>
      </w:r>
      <w:proofErr w:type="spellEnd"/>
      <w:r w:rsidRPr="00CD19E4">
        <w:rPr>
          <w:rFonts w:ascii="Courier New" w:hAnsi="Courier New" w:cs="Courier New"/>
          <w:lang w:val="en-US"/>
        </w:rPr>
        <w:t xml:space="preserve">: </w:t>
      </w:r>
      <w:del w:id="19" w:author="aganin" w:date="2017-03-03T19:10:00Z">
        <w:r w:rsidRPr="00CD19E4" w:rsidDel="009616BB">
          <w:rPr>
            <w:rFonts w:ascii="Courier New" w:hAnsi="Courier New" w:cs="Courier New"/>
            <w:lang w:val="en-US"/>
          </w:rPr>
          <w:delText>0</w:delText>
        </w:r>
      </w:del>
      <w:ins w:id="20" w:author="aganin" w:date="2017-03-03T19:10:00Z">
        <w:r w:rsidR="009616BB">
          <w:rPr>
            <w:rFonts w:ascii="Courier New" w:hAnsi="Courier New" w:cs="Courier New"/>
          </w:rPr>
          <w:t>1</w:t>
        </w:r>
      </w:ins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}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</w:t>
      </w:r>
      <w:proofErr w:type="spellStart"/>
      <w:r w:rsidRPr="00CD19E4">
        <w:rPr>
          <w:rFonts w:ascii="Courier New" w:hAnsi="Courier New" w:cs="Courier New"/>
          <w:lang w:val="en-US"/>
        </w:rPr>
        <w:t>param</w:t>
      </w:r>
      <w:proofErr w:type="spellEnd"/>
      <w:r w:rsidRPr="00CD19E4">
        <w:rPr>
          <w:rFonts w:ascii="Courier New" w:hAnsi="Courier New" w:cs="Courier New"/>
          <w:lang w:val="en-US"/>
        </w:rPr>
        <w:t xml:space="preserve"> {</w:t>
      </w:r>
    </w:p>
    <w:p w:rsidR="00000000" w:rsidRPr="009616BB" w:rsidRDefault="00EC4EC1" w:rsidP="00D939C9">
      <w:pPr>
        <w:pStyle w:val="a3"/>
        <w:rPr>
          <w:rFonts w:ascii="Courier New" w:hAnsi="Courier New" w:cs="Courier New"/>
          <w:rPrChange w:id="21" w:author="aganin" w:date="2017-03-03T19:10:00Z">
            <w:rPr>
              <w:rFonts w:ascii="Courier New" w:hAnsi="Courier New" w:cs="Courier New"/>
              <w:lang w:val="en-US"/>
            </w:rPr>
          </w:rPrChange>
        </w:rPr>
      </w:pPr>
      <w:r w:rsidRPr="00CD19E4">
        <w:rPr>
          <w:rFonts w:ascii="Courier New" w:hAnsi="Courier New" w:cs="Courier New"/>
          <w:lang w:val="en-US"/>
        </w:rPr>
        <w:t xml:space="preserve">    </w:t>
      </w:r>
      <w:proofErr w:type="spellStart"/>
      <w:r w:rsidRPr="00CD19E4">
        <w:rPr>
          <w:rFonts w:ascii="Courier New" w:hAnsi="Courier New" w:cs="Courier New"/>
          <w:lang w:val="en-US"/>
        </w:rPr>
        <w:t>lr_mult</w:t>
      </w:r>
      <w:proofErr w:type="spellEnd"/>
      <w:r w:rsidRPr="00CD19E4">
        <w:rPr>
          <w:rFonts w:ascii="Courier New" w:hAnsi="Courier New" w:cs="Courier New"/>
          <w:lang w:val="en-US"/>
        </w:rPr>
        <w:t xml:space="preserve">: </w:t>
      </w:r>
      <w:del w:id="22" w:author="aganin" w:date="2017-03-03T19:10:00Z">
        <w:r w:rsidRPr="00CD19E4" w:rsidDel="009616BB">
          <w:rPr>
            <w:rFonts w:ascii="Courier New" w:hAnsi="Courier New" w:cs="Courier New"/>
            <w:lang w:val="en-US"/>
          </w:rPr>
          <w:delText>0</w:delText>
        </w:r>
      </w:del>
      <w:ins w:id="23" w:author="aganin" w:date="2017-03-03T19:10:00Z">
        <w:r w:rsidR="009616BB">
          <w:rPr>
            <w:rFonts w:ascii="Courier New" w:hAnsi="Courier New" w:cs="Courier New"/>
          </w:rPr>
          <w:t>1</w:t>
        </w:r>
      </w:ins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}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</w:t>
      </w:r>
      <w:proofErr w:type="spellStart"/>
      <w:r w:rsidRPr="00CD19E4">
        <w:rPr>
          <w:rFonts w:ascii="Courier New" w:hAnsi="Courier New" w:cs="Courier New"/>
          <w:lang w:val="en-US"/>
        </w:rPr>
        <w:t>convolution_param</w:t>
      </w:r>
      <w:proofErr w:type="spellEnd"/>
      <w:r w:rsidRPr="00CD19E4">
        <w:rPr>
          <w:rFonts w:ascii="Courier New" w:hAnsi="Courier New" w:cs="Courier New"/>
          <w:lang w:val="en-US"/>
        </w:rPr>
        <w:t xml:space="preserve"> {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  </w:t>
      </w:r>
      <w:proofErr w:type="spellStart"/>
      <w:r w:rsidRPr="00CD19E4">
        <w:rPr>
          <w:rFonts w:ascii="Courier New" w:hAnsi="Courier New" w:cs="Courier New"/>
          <w:lang w:val="en-US"/>
        </w:rPr>
        <w:t>num_output</w:t>
      </w:r>
      <w:proofErr w:type="spellEnd"/>
      <w:r w:rsidRPr="00CD19E4">
        <w:rPr>
          <w:rFonts w:ascii="Courier New" w:hAnsi="Courier New" w:cs="Courier New"/>
          <w:lang w:val="en-US"/>
        </w:rPr>
        <w:t>: 20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  </w:t>
      </w:r>
      <w:proofErr w:type="spellStart"/>
      <w:r w:rsidRPr="00CD19E4">
        <w:rPr>
          <w:rFonts w:ascii="Courier New" w:hAnsi="Courier New" w:cs="Courier New"/>
          <w:lang w:val="en-US"/>
        </w:rPr>
        <w:t>kernel_size</w:t>
      </w:r>
      <w:proofErr w:type="spellEnd"/>
      <w:r w:rsidRPr="00CD19E4">
        <w:rPr>
          <w:rFonts w:ascii="Courier New" w:hAnsi="Courier New" w:cs="Courier New"/>
          <w:lang w:val="en-US"/>
        </w:rPr>
        <w:t>: 5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lastRenderedPageBreak/>
        <w:t xml:space="preserve">  }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>}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>layer {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name: "relu1"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type: "</w:t>
      </w:r>
      <w:proofErr w:type="spellStart"/>
      <w:r w:rsidRPr="00CD19E4">
        <w:rPr>
          <w:rFonts w:ascii="Courier New" w:hAnsi="Courier New" w:cs="Courier New"/>
          <w:lang w:val="en-US"/>
        </w:rPr>
        <w:t>ReLU</w:t>
      </w:r>
      <w:proofErr w:type="spellEnd"/>
      <w:r w:rsidRPr="00CD19E4">
        <w:rPr>
          <w:rFonts w:ascii="Courier New" w:hAnsi="Courier New" w:cs="Courier New"/>
          <w:lang w:val="en-US"/>
        </w:rPr>
        <w:t>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bottom: "conv1"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to</w:t>
      </w:r>
      <w:r w:rsidRPr="00CD19E4">
        <w:rPr>
          <w:rFonts w:ascii="Courier New" w:hAnsi="Courier New" w:cs="Courier New"/>
          <w:lang w:val="en-US"/>
        </w:rPr>
        <w:t>p: "conv1"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>}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>layer {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name: "norm1"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type: "LRN"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bottom: "conv1"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top: "norm1"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>}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>layer {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name: "pool1"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type: "Pooling"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bottom: "norm1"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top: "pool1"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</w:t>
      </w:r>
      <w:proofErr w:type="spellStart"/>
      <w:r w:rsidRPr="00CD19E4">
        <w:rPr>
          <w:rFonts w:ascii="Courier New" w:hAnsi="Courier New" w:cs="Courier New"/>
          <w:lang w:val="en-US"/>
        </w:rPr>
        <w:t>pooling_param</w:t>
      </w:r>
      <w:proofErr w:type="spellEnd"/>
      <w:r w:rsidRPr="00CD19E4">
        <w:rPr>
          <w:rFonts w:ascii="Courier New" w:hAnsi="Courier New" w:cs="Courier New"/>
          <w:lang w:val="en-US"/>
        </w:rPr>
        <w:t xml:space="preserve"> {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  </w:t>
      </w:r>
      <w:proofErr w:type="spellStart"/>
      <w:r w:rsidRPr="00CD19E4">
        <w:rPr>
          <w:rFonts w:ascii="Courier New" w:hAnsi="Courier New" w:cs="Courier New"/>
          <w:lang w:val="en-US"/>
        </w:rPr>
        <w:t>kernel_size</w:t>
      </w:r>
      <w:proofErr w:type="spellEnd"/>
      <w:r w:rsidRPr="00CD19E4">
        <w:rPr>
          <w:rFonts w:ascii="Courier New" w:hAnsi="Courier New" w:cs="Courier New"/>
          <w:lang w:val="en-US"/>
        </w:rPr>
        <w:t>: 2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  stride: 2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}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>}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># Layer 2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>layer {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name: "conv2"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type: "Convolution"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bottom: "pool1"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top: "conv2"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</w:t>
      </w:r>
      <w:proofErr w:type="spellStart"/>
      <w:r w:rsidRPr="00CD19E4">
        <w:rPr>
          <w:rFonts w:ascii="Courier New" w:hAnsi="Courier New" w:cs="Courier New"/>
          <w:lang w:val="en-US"/>
        </w:rPr>
        <w:t>param</w:t>
      </w:r>
      <w:proofErr w:type="spellEnd"/>
      <w:r w:rsidRPr="00CD19E4">
        <w:rPr>
          <w:rFonts w:ascii="Courier New" w:hAnsi="Courier New" w:cs="Courier New"/>
          <w:lang w:val="en-US"/>
        </w:rPr>
        <w:t xml:space="preserve"> {</w:t>
      </w:r>
    </w:p>
    <w:p w:rsidR="00000000" w:rsidRPr="00A319C0" w:rsidRDefault="00EC4EC1" w:rsidP="00D939C9">
      <w:pPr>
        <w:pStyle w:val="a3"/>
        <w:rPr>
          <w:rFonts w:ascii="Courier New" w:hAnsi="Courier New" w:cs="Courier New"/>
          <w:rPrChange w:id="24" w:author="aganin" w:date="2017-03-03T19:20:00Z">
            <w:rPr>
              <w:rFonts w:ascii="Courier New" w:hAnsi="Courier New" w:cs="Courier New"/>
              <w:lang w:val="en-US"/>
            </w:rPr>
          </w:rPrChange>
        </w:rPr>
      </w:pPr>
      <w:r w:rsidRPr="00CD19E4">
        <w:rPr>
          <w:rFonts w:ascii="Courier New" w:hAnsi="Courier New" w:cs="Courier New"/>
          <w:lang w:val="en-US"/>
        </w:rPr>
        <w:t xml:space="preserve">    </w:t>
      </w:r>
      <w:proofErr w:type="spellStart"/>
      <w:r w:rsidRPr="00CD19E4">
        <w:rPr>
          <w:rFonts w:ascii="Courier New" w:hAnsi="Courier New" w:cs="Courier New"/>
          <w:lang w:val="en-US"/>
        </w:rPr>
        <w:t>lr_mult</w:t>
      </w:r>
      <w:proofErr w:type="spellEnd"/>
      <w:r w:rsidRPr="00CD19E4">
        <w:rPr>
          <w:rFonts w:ascii="Courier New" w:hAnsi="Courier New" w:cs="Courier New"/>
          <w:lang w:val="en-US"/>
        </w:rPr>
        <w:t xml:space="preserve">: </w:t>
      </w:r>
      <w:del w:id="25" w:author="aganin" w:date="2017-03-03T19:20:00Z">
        <w:r w:rsidRPr="00CD19E4" w:rsidDel="00A319C0">
          <w:rPr>
            <w:rFonts w:ascii="Courier New" w:hAnsi="Courier New" w:cs="Courier New"/>
            <w:lang w:val="en-US"/>
          </w:rPr>
          <w:delText>0</w:delText>
        </w:r>
      </w:del>
      <w:ins w:id="26" w:author="aganin" w:date="2017-03-03T19:20:00Z">
        <w:r w:rsidR="00A319C0">
          <w:rPr>
            <w:rFonts w:ascii="Courier New" w:hAnsi="Courier New" w:cs="Courier New"/>
          </w:rPr>
          <w:t>1</w:t>
        </w:r>
      </w:ins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}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</w:t>
      </w:r>
      <w:proofErr w:type="spellStart"/>
      <w:r w:rsidRPr="00CD19E4">
        <w:rPr>
          <w:rFonts w:ascii="Courier New" w:hAnsi="Courier New" w:cs="Courier New"/>
          <w:lang w:val="en-US"/>
        </w:rPr>
        <w:t>param</w:t>
      </w:r>
      <w:proofErr w:type="spellEnd"/>
      <w:r w:rsidRPr="00CD19E4">
        <w:rPr>
          <w:rFonts w:ascii="Courier New" w:hAnsi="Courier New" w:cs="Courier New"/>
          <w:lang w:val="en-US"/>
        </w:rPr>
        <w:t xml:space="preserve"> {</w:t>
      </w:r>
    </w:p>
    <w:p w:rsidR="00000000" w:rsidRPr="00A319C0" w:rsidRDefault="00EC4EC1" w:rsidP="00D939C9">
      <w:pPr>
        <w:pStyle w:val="a3"/>
        <w:rPr>
          <w:rFonts w:ascii="Courier New" w:hAnsi="Courier New" w:cs="Courier New"/>
          <w:rPrChange w:id="27" w:author="aganin" w:date="2017-03-03T19:20:00Z">
            <w:rPr>
              <w:rFonts w:ascii="Courier New" w:hAnsi="Courier New" w:cs="Courier New"/>
              <w:lang w:val="en-US"/>
            </w:rPr>
          </w:rPrChange>
        </w:rPr>
      </w:pPr>
      <w:r w:rsidRPr="00CD19E4">
        <w:rPr>
          <w:rFonts w:ascii="Courier New" w:hAnsi="Courier New" w:cs="Courier New"/>
          <w:lang w:val="en-US"/>
        </w:rPr>
        <w:t xml:space="preserve">    </w:t>
      </w:r>
      <w:proofErr w:type="spellStart"/>
      <w:r w:rsidRPr="00CD19E4">
        <w:rPr>
          <w:rFonts w:ascii="Courier New" w:hAnsi="Courier New" w:cs="Courier New"/>
          <w:lang w:val="en-US"/>
        </w:rPr>
        <w:t>lr_mult</w:t>
      </w:r>
      <w:proofErr w:type="spellEnd"/>
      <w:r w:rsidRPr="00CD19E4">
        <w:rPr>
          <w:rFonts w:ascii="Courier New" w:hAnsi="Courier New" w:cs="Courier New"/>
          <w:lang w:val="en-US"/>
        </w:rPr>
        <w:t xml:space="preserve">: </w:t>
      </w:r>
      <w:del w:id="28" w:author="aganin" w:date="2017-03-03T19:20:00Z">
        <w:r w:rsidRPr="00CD19E4" w:rsidDel="00A319C0">
          <w:rPr>
            <w:rFonts w:ascii="Courier New" w:hAnsi="Courier New" w:cs="Courier New"/>
            <w:lang w:val="en-US"/>
          </w:rPr>
          <w:delText>0</w:delText>
        </w:r>
      </w:del>
      <w:ins w:id="29" w:author="aganin" w:date="2017-03-03T19:20:00Z">
        <w:r w:rsidR="00A319C0">
          <w:rPr>
            <w:rFonts w:ascii="Courier New" w:hAnsi="Courier New" w:cs="Courier New"/>
          </w:rPr>
          <w:t>1</w:t>
        </w:r>
      </w:ins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}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</w:t>
      </w:r>
      <w:proofErr w:type="spellStart"/>
      <w:r w:rsidRPr="00CD19E4">
        <w:rPr>
          <w:rFonts w:ascii="Courier New" w:hAnsi="Courier New" w:cs="Courier New"/>
          <w:lang w:val="en-US"/>
        </w:rPr>
        <w:t>convolution_param</w:t>
      </w:r>
      <w:proofErr w:type="spellEnd"/>
      <w:r w:rsidRPr="00CD19E4">
        <w:rPr>
          <w:rFonts w:ascii="Courier New" w:hAnsi="Courier New" w:cs="Courier New"/>
          <w:lang w:val="en-US"/>
        </w:rPr>
        <w:t xml:space="preserve"> {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  </w:t>
      </w:r>
      <w:proofErr w:type="spellStart"/>
      <w:r w:rsidRPr="00CD19E4">
        <w:rPr>
          <w:rFonts w:ascii="Courier New" w:hAnsi="Courier New" w:cs="Courier New"/>
          <w:lang w:val="en-US"/>
        </w:rPr>
        <w:t>num_output</w:t>
      </w:r>
      <w:proofErr w:type="spellEnd"/>
      <w:r w:rsidRPr="00CD19E4">
        <w:rPr>
          <w:rFonts w:ascii="Courier New" w:hAnsi="Courier New" w:cs="Courier New"/>
          <w:lang w:val="en-US"/>
        </w:rPr>
        <w:t>: 40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  </w:t>
      </w:r>
      <w:proofErr w:type="spellStart"/>
      <w:r w:rsidRPr="00CD19E4">
        <w:rPr>
          <w:rFonts w:ascii="Courier New" w:hAnsi="Courier New" w:cs="Courier New"/>
          <w:lang w:val="en-US"/>
        </w:rPr>
        <w:t>kernel_size</w:t>
      </w:r>
      <w:proofErr w:type="spellEnd"/>
      <w:r w:rsidRPr="00CD19E4">
        <w:rPr>
          <w:rFonts w:ascii="Courier New" w:hAnsi="Courier New" w:cs="Courier New"/>
          <w:lang w:val="en-US"/>
        </w:rPr>
        <w:t>: 7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}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>}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>layer {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name: "relu2"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type: "</w:t>
      </w:r>
      <w:proofErr w:type="spellStart"/>
      <w:r w:rsidRPr="00CD19E4">
        <w:rPr>
          <w:rFonts w:ascii="Courier New" w:hAnsi="Courier New" w:cs="Courier New"/>
          <w:lang w:val="en-US"/>
        </w:rPr>
        <w:t>ReLU</w:t>
      </w:r>
      <w:proofErr w:type="spellEnd"/>
      <w:r w:rsidRPr="00CD19E4">
        <w:rPr>
          <w:rFonts w:ascii="Courier New" w:hAnsi="Courier New" w:cs="Courier New"/>
          <w:lang w:val="en-US"/>
        </w:rPr>
        <w:t>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</w:t>
      </w:r>
      <w:r w:rsidRPr="00CD19E4">
        <w:rPr>
          <w:rFonts w:ascii="Courier New" w:hAnsi="Courier New" w:cs="Courier New"/>
          <w:lang w:val="en-US"/>
        </w:rPr>
        <w:t>bottom: "conv2"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top: "conv2"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>}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>layer {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name: "norm2"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type: "LRN"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bottom: "conv2"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top: "norm2"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>}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>layer {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name: "pool2"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type: "Pooling"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bottom: "norm2"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top: "pool2"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</w:t>
      </w:r>
      <w:proofErr w:type="spellStart"/>
      <w:r w:rsidRPr="00CD19E4">
        <w:rPr>
          <w:rFonts w:ascii="Courier New" w:hAnsi="Courier New" w:cs="Courier New"/>
          <w:lang w:val="en-US"/>
        </w:rPr>
        <w:t>pooling_param</w:t>
      </w:r>
      <w:proofErr w:type="spellEnd"/>
      <w:r w:rsidRPr="00CD19E4">
        <w:rPr>
          <w:rFonts w:ascii="Courier New" w:hAnsi="Courier New" w:cs="Courier New"/>
          <w:lang w:val="en-US"/>
        </w:rPr>
        <w:t xml:space="preserve"> {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  </w:t>
      </w:r>
      <w:proofErr w:type="spellStart"/>
      <w:r w:rsidRPr="00CD19E4">
        <w:rPr>
          <w:rFonts w:ascii="Courier New" w:hAnsi="Courier New" w:cs="Courier New"/>
          <w:lang w:val="en-US"/>
        </w:rPr>
        <w:t>kernel_size</w:t>
      </w:r>
      <w:proofErr w:type="spellEnd"/>
      <w:r w:rsidRPr="00CD19E4">
        <w:rPr>
          <w:rFonts w:ascii="Courier New" w:hAnsi="Courier New" w:cs="Courier New"/>
          <w:lang w:val="en-US"/>
        </w:rPr>
        <w:t>: 2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lastRenderedPageBreak/>
        <w:t xml:space="preserve">    stride: 2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}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>}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># Layer 3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>layer {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name: "conv3"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type: "Convolution"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bottom: "pool2"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top: "conv3"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</w:t>
      </w:r>
      <w:proofErr w:type="spellStart"/>
      <w:r w:rsidRPr="00CD19E4">
        <w:rPr>
          <w:rFonts w:ascii="Courier New" w:hAnsi="Courier New" w:cs="Courier New"/>
          <w:lang w:val="en-US"/>
        </w:rPr>
        <w:t>param</w:t>
      </w:r>
      <w:proofErr w:type="spellEnd"/>
      <w:r w:rsidRPr="00CD19E4">
        <w:rPr>
          <w:rFonts w:ascii="Courier New" w:hAnsi="Courier New" w:cs="Courier New"/>
          <w:lang w:val="en-US"/>
        </w:rPr>
        <w:t xml:space="preserve"> {</w:t>
      </w:r>
    </w:p>
    <w:p w:rsidR="00000000" w:rsidRPr="00A319C0" w:rsidRDefault="00EC4EC1" w:rsidP="00D939C9">
      <w:pPr>
        <w:pStyle w:val="a3"/>
        <w:rPr>
          <w:rFonts w:ascii="Courier New" w:hAnsi="Courier New" w:cs="Courier New"/>
          <w:rPrChange w:id="30" w:author="aganin" w:date="2017-03-03T19:21:00Z">
            <w:rPr>
              <w:rFonts w:ascii="Courier New" w:hAnsi="Courier New" w:cs="Courier New"/>
              <w:lang w:val="en-US"/>
            </w:rPr>
          </w:rPrChange>
        </w:rPr>
      </w:pPr>
      <w:r w:rsidRPr="00CD19E4">
        <w:rPr>
          <w:rFonts w:ascii="Courier New" w:hAnsi="Courier New" w:cs="Courier New"/>
          <w:lang w:val="en-US"/>
        </w:rPr>
        <w:t xml:space="preserve">    </w:t>
      </w:r>
      <w:proofErr w:type="spellStart"/>
      <w:r w:rsidRPr="00CD19E4">
        <w:rPr>
          <w:rFonts w:ascii="Courier New" w:hAnsi="Courier New" w:cs="Courier New"/>
          <w:lang w:val="en-US"/>
        </w:rPr>
        <w:t>lr_mult</w:t>
      </w:r>
      <w:proofErr w:type="spellEnd"/>
      <w:r w:rsidRPr="00CD19E4">
        <w:rPr>
          <w:rFonts w:ascii="Courier New" w:hAnsi="Courier New" w:cs="Courier New"/>
          <w:lang w:val="en-US"/>
        </w:rPr>
        <w:t xml:space="preserve">: </w:t>
      </w:r>
      <w:del w:id="31" w:author="aganin" w:date="2017-03-03T19:21:00Z">
        <w:r w:rsidRPr="00CD19E4" w:rsidDel="00A319C0">
          <w:rPr>
            <w:rFonts w:ascii="Courier New" w:hAnsi="Courier New" w:cs="Courier New"/>
            <w:lang w:val="en-US"/>
          </w:rPr>
          <w:delText>0</w:delText>
        </w:r>
      </w:del>
      <w:ins w:id="32" w:author="aganin" w:date="2017-03-03T19:21:00Z">
        <w:r w:rsidR="00A319C0">
          <w:rPr>
            <w:rFonts w:ascii="Courier New" w:hAnsi="Courier New" w:cs="Courier New"/>
          </w:rPr>
          <w:t>1</w:t>
        </w:r>
      </w:ins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}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</w:t>
      </w:r>
      <w:proofErr w:type="spellStart"/>
      <w:r w:rsidRPr="00CD19E4">
        <w:rPr>
          <w:rFonts w:ascii="Courier New" w:hAnsi="Courier New" w:cs="Courier New"/>
          <w:lang w:val="en-US"/>
        </w:rPr>
        <w:t>param</w:t>
      </w:r>
      <w:proofErr w:type="spellEnd"/>
      <w:r w:rsidRPr="00CD19E4">
        <w:rPr>
          <w:rFonts w:ascii="Courier New" w:hAnsi="Courier New" w:cs="Courier New"/>
          <w:lang w:val="en-US"/>
        </w:rPr>
        <w:t xml:space="preserve"> {</w:t>
      </w:r>
    </w:p>
    <w:p w:rsidR="00000000" w:rsidRPr="00A319C0" w:rsidRDefault="00EC4EC1" w:rsidP="00D939C9">
      <w:pPr>
        <w:pStyle w:val="a3"/>
        <w:rPr>
          <w:rFonts w:ascii="Courier New" w:hAnsi="Courier New" w:cs="Courier New"/>
          <w:rPrChange w:id="33" w:author="aganin" w:date="2017-03-03T19:21:00Z">
            <w:rPr>
              <w:rFonts w:ascii="Courier New" w:hAnsi="Courier New" w:cs="Courier New"/>
              <w:lang w:val="en-US"/>
            </w:rPr>
          </w:rPrChange>
        </w:rPr>
      </w:pPr>
      <w:r w:rsidRPr="00CD19E4">
        <w:rPr>
          <w:rFonts w:ascii="Courier New" w:hAnsi="Courier New" w:cs="Courier New"/>
          <w:lang w:val="en-US"/>
        </w:rPr>
        <w:t xml:space="preserve">    </w:t>
      </w:r>
      <w:proofErr w:type="spellStart"/>
      <w:r w:rsidRPr="00CD19E4">
        <w:rPr>
          <w:rFonts w:ascii="Courier New" w:hAnsi="Courier New" w:cs="Courier New"/>
          <w:lang w:val="en-US"/>
        </w:rPr>
        <w:t>lr_mult</w:t>
      </w:r>
      <w:proofErr w:type="spellEnd"/>
      <w:r w:rsidRPr="00CD19E4">
        <w:rPr>
          <w:rFonts w:ascii="Courier New" w:hAnsi="Courier New" w:cs="Courier New"/>
          <w:lang w:val="en-US"/>
        </w:rPr>
        <w:t xml:space="preserve">: </w:t>
      </w:r>
      <w:del w:id="34" w:author="aganin" w:date="2017-03-03T19:21:00Z">
        <w:r w:rsidRPr="00CD19E4" w:rsidDel="00A319C0">
          <w:rPr>
            <w:rFonts w:ascii="Courier New" w:hAnsi="Courier New" w:cs="Courier New"/>
            <w:lang w:val="en-US"/>
          </w:rPr>
          <w:delText>0</w:delText>
        </w:r>
      </w:del>
      <w:ins w:id="35" w:author="aganin" w:date="2017-03-03T19:21:00Z">
        <w:r w:rsidR="00A319C0">
          <w:rPr>
            <w:rFonts w:ascii="Courier New" w:hAnsi="Courier New" w:cs="Courier New"/>
          </w:rPr>
          <w:t>1</w:t>
        </w:r>
      </w:ins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}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</w:t>
      </w:r>
      <w:proofErr w:type="spellStart"/>
      <w:r w:rsidRPr="00CD19E4">
        <w:rPr>
          <w:rFonts w:ascii="Courier New" w:hAnsi="Courier New" w:cs="Courier New"/>
          <w:lang w:val="en-US"/>
        </w:rPr>
        <w:t>convolution_param</w:t>
      </w:r>
      <w:proofErr w:type="spellEnd"/>
      <w:r w:rsidRPr="00CD19E4">
        <w:rPr>
          <w:rFonts w:ascii="Courier New" w:hAnsi="Courier New" w:cs="Courier New"/>
          <w:lang w:val="en-US"/>
        </w:rPr>
        <w:t xml:space="preserve"> {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  </w:t>
      </w:r>
      <w:proofErr w:type="spellStart"/>
      <w:r w:rsidRPr="00CD19E4">
        <w:rPr>
          <w:rFonts w:ascii="Courier New" w:hAnsi="Courier New" w:cs="Courier New"/>
          <w:lang w:val="en-US"/>
        </w:rPr>
        <w:t>num_output</w:t>
      </w:r>
      <w:proofErr w:type="spellEnd"/>
      <w:r w:rsidRPr="00CD19E4">
        <w:rPr>
          <w:rFonts w:ascii="Courier New" w:hAnsi="Courier New" w:cs="Courier New"/>
          <w:lang w:val="en-US"/>
        </w:rPr>
        <w:t>: 80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  </w:t>
      </w:r>
      <w:proofErr w:type="spellStart"/>
      <w:r w:rsidRPr="00CD19E4">
        <w:rPr>
          <w:rFonts w:ascii="Courier New" w:hAnsi="Courier New" w:cs="Courier New"/>
          <w:lang w:val="en-US"/>
        </w:rPr>
        <w:t>kernel_size</w:t>
      </w:r>
      <w:proofErr w:type="spellEnd"/>
      <w:r w:rsidRPr="00CD19E4">
        <w:rPr>
          <w:rFonts w:ascii="Courier New" w:hAnsi="Courier New" w:cs="Courier New"/>
          <w:lang w:val="en-US"/>
        </w:rPr>
        <w:t>: 11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}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>}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>layer {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name: "relu</w:t>
      </w:r>
      <w:r w:rsidRPr="00CD19E4">
        <w:rPr>
          <w:rFonts w:ascii="Courier New" w:hAnsi="Courier New" w:cs="Courier New"/>
          <w:lang w:val="en-US"/>
        </w:rPr>
        <w:t>3"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type: "</w:t>
      </w:r>
      <w:proofErr w:type="spellStart"/>
      <w:r w:rsidRPr="00CD19E4">
        <w:rPr>
          <w:rFonts w:ascii="Courier New" w:hAnsi="Courier New" w:cs="Courier New"/>
          <w:lang w:val="en-US"/>
        </w:rPr>
        <w:t>ReLU</w:t>
      </w:r>
      <w:proofErr w:type="spellEnd"/>
      <w:r w:rsidRPr="00CD19E4">
        <w:rPr>
          <w:rFonts w:ascii="Courier New" w:hAnsi="Courier New" w:cs="Courier New"/>
          <w:lang w:val="en-US"/>
        </w:rPr>
        <w:t>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bottom: "conv3"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top: "conv3"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>}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>layer {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name: "norm3"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type: "LRN"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bottom: "conv3"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top: "norm3"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>}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># Layer 4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>layer {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name: "fc4"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type: "</w:t>
      </w:r>
      <w:proofErr w:type="spellStart"/>
      <w:r w:rsidRPr="00CD19E4">
        <w:rPr>
          <w:rFonts w:ascii="Courier New" w:hAnsi="Courier New" w:cs="Courier New"/>
          <w:lang w:val="en-US"/>
        </w:rPr>
        <w:t>InnerProduct</w:t>
      </w:r>
      <w:proofErr w:type="spellEnd"/>
      <w:r w:rsidRPr="00CD19E4">
        <w:rPr>
          <w:rFonts w:ascii="Courier New" w:hAnsi="Courier New" w:cs="Courier New"/>
          <w:lang w:val="en-US"/>
        </w:rPr>
        <w:t>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bottom: "norm3"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top: "fc4"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</w:t>
      </w:r>
      <w:proofErr w:type="spellStart"/>
      <w:r w:rsidRPr="00CD19E4">
        <w:rPr>
          <w:rFonts w:ascii="Courier New" w:hAnsi="Courier New" w:cs="Courier New"/>
          <w:lang w:val="en-US"/>
        </w:rPr>
        <w:t>param</w:t>
      </w:r>
      <w:proofErr w:type="spellEnd"/>
      <w:r w:rsidRPr="00CD19E4">
        <w:rPr>
          <w:rFonts w:ascii="Courier New" w:hAnsi="Courier New" w:cs="Courier New"/>
          <w:lang w:val="en-US"/>
        </w:rPr>
        <w:t xml:space="preserve"> {</w:t>
      </w:r>
    </w:p>
    <w:p w:rsidR="00000000" w:rsidRPr="00A319C0" w:rsidRDefault="00EC4EC1" w:rsidP="00D939C9">
      <w:pPr>
        <w:pStyle w:val="a3"/>
        <w:rPr>
          <w:rFonts w:ascii="Courier New" w:hAnsi="Courier New" w:cs="Courier New"/>
          <w:rPrChange w:id="36" w:author="aganin" w:date="2017-03-03T19:27:00Z">
            <w:rPr>
              <w:rFonts w:ascii="Courier New" w:hAnsi="Courier New" w:cs="Courier New"/>
              <w:lang w:val="en-US"/>
            </w:rPr>
          </w:rPrChange>
        </w:rPr>
      </w:pPr>
      <w:r w:rsidRPr="00CD19E4">
        <w:rPr>
          <w:rFonts w:ascii="Courier New" w:hAnsi="Courier New" w:cs="Courier New"/>
          <w:lang w:val="en-US"/>
        </w:rPr>
        <w:t xml:space="preserve">    </w:t>
      </w:r>
      <w:proofErr w:type="spellStart"/>
      <w:r w:rsidRPr="00CD19E4">
        <w:rPr>
          <w:rFonts w:ascii="Courier New" w:hAnsi="Courier New" w:cs="Courier New"/>
          <w:lang w:val="en-US"/>
        </w:rPr>
        <w:t>lr_mult</w:t>
      </w:r>
      <w:proofErr w:type="spellEnd"/>
      <w:r w:rsidRPr="00CD19E4">
        <w:rPr>
          <w:rFonts w:ascii="Courier New" w:hAnsi="Courier New" w:cs="Courier New"/>
          <w:lang w:val="en-US"/>
        </w:rPr>
        <w:t xml:space="preserve">: </w:t>
      </w:r>
      <w:del w:id="37" w:author="aganin" w:date="2017-03-03T19:27:00Z">
        <w:r w:rsidRPr="00CD19E4" w:rsidDel="00A319C0">
          <w:rPr>
            <w:rFonts w:ascii="Courier New" w:hAnsi="Courier New" w:cs="Courier New"/>
            <w:lang w:val="en-US"/>
          </w:rPr>
          <w:delText>0</w:delText>
        </w:r>
      </w:del>
      <w:ins w:id="38" w:author="aganin" w:date="2017-03-03T19:27:00Z">
        <w:r w:rsidR="00A319C0">
          <w:rPr>
            <w:rFonts w:ascii="Courier New" w:hAnsi="Courier New" w:cs="Courier New"/>
          </w:rPr>
          <w:t>1</w:t>
        </w:r>
      </w:ins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}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</w:t>
      </w:r>
      <w:proofErr w:type="spellStart"/>
      <w:r w:rsidRPr="00CD19E4">
        <w:rPr>
          <w:rFonts w:ascii="Courier New" w:hAnsi="Courier New" w:cs="Courier New"/>
          <w:lang w:val="en-US"/>
        </w:rPr>
        <w:t>param</w:t>
      </w:r>
      <w:proofErr w:type="spellEnd"/>
      <w:r w:rsidRPr="00CD19E4">
        <w:rPr>
          <w:rFonts w:ascii="Courier New" w:hAnsi="Courier New" w:cs="Courier New"/>
          <w:lang w:val="en-US"/>
        </w:rPr>
        <w:t xml:space="preserve"> {</w:t>
      </w:r>
    </w:p>
    <w:p w:rsidR="00000000" w:rsidRPr="00A319C0" w:rsidRDefault="00EC4EC1" w:rsidP="00D939C9">
      <w:pPr>
        <w:pStyle w:val="a3"/>
        <w:rPr>
          <w:rFonts w:ascii="Courier New" w:hAnsi="Courier New" w:cs="Courier New"/>
          <w:rPrChange w:id="39" w:author="aganin" w:date="2017-03-03T19:27:00Z">
            <w:rPr>
              <w:rFonts w:ascii="Courier New" w:hAnsi="Courier New" w:cs="Courier New"/>
              <w:lang w:val="en-US"/>
            </w:rPr>
          </w:rPrChange>
        </w:rPr>
      </w:pPr>
      <w:r w:rsidRPr="00CD19E4">
        <w:rPr>
          <w:rFonts w:ascii="Courier New" w:hAnsi="Courier New" w:cs="Courier New"/>
          <w:lang w:val="en-US"/>
        </w:rPr>
        <w:t xml:space="preserve">    </w:t>
      </w:r>
      <w:proofErr w:type="spellStart"/>
      <w:r w:rsidRPr="00CD19E4">
        <w:rPr>
          <w:rFonts w:ascii="Courier New" w:hAnsi="Courier New" w:cs="Courier New"/>
          <w:lang w:val="en-US"/>
        </w:rPr>
        <w:t>lr_mult</w:t>
      </w:r>
      <w:proofErr w:type="spellEnd"/>
      <w:r w:rsidRPr="00CD19E4">
        <w:rPr>
          <w:rFonts w:ascii="Courier New" w:hAnsi="Courier New" w:cs="Courier New"/>
          <w:lang w:val="en-US"/>
        </w:rPr>
        <w:t xml:space="preserve">: </w:t>
      </w:r>
      <w:del w:id="40" w:author="aganin" w:date="2017-03-03T19:27:00Z">
        <w:r w:rsidRPr="00CD19E4" w:rsidDel="00A319C0">
          <w:rPr>
            <w:rFonts w:ascii="Courier New" w:hAnsi="Courier New" w:cs="Courier New"/>
            <w:lang w:val="en-US"/>
          </w:rPr>
          <w:delText>0</w:delText>
        </w:r>
      </w:del>
      <w:ins w:id="41" w:author="aganin" w:date="2017-03-03T19:27:00Z">
        <w:r w:rsidR="00A319C0">
          <w:rPr>
            <w:rFonts w:ascii="Courier New" w:hAnsi="Courier New" w:cs="Courier New"/>
          </w:rPr>
          <w:t>1</w:t>
        </w:r>
      </w:ins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}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</w:t>
      </w:r>
      <w:proofErr w:type="spellStart"/>
      <w:r w:rsidRPr="00CD19E4">
        <w:rPr>
          <w:rFonts w:ascii="Courier New" w:hAnsi="Courier New" w:cs="Courier New"/>
          <w:lang w:val="en-US"/>
        </w:rPr>
        <w:t>inner_product_param</w:t>
      </w:r>
      <w:proofErr w:type="spellEnd"/>
      <w:r w:rsidRPr="00CD19E4">
        <w:rPr>
          <w:rFonts w:ascii="Courier New" w:hAnsi="Courier New" w:cs="Courier New"/>
          <w:lang w:val="en-US"/>
        </w:rPr>
        <w:t xml:space="preserve"> {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  </w:t>
      </w:r>
      <w:proofErr w:type="spellStart"/>
      <w:r w:rsidRPr="00CD19E4">
        <w:rPr>
          <w:rFonts w:ascii="Courier New" w:hAnsi="Courier New" w:cs="Courier New"/>
          <w:lang w:val="en-US"/>
        </w:rPr>
        <w:t>num_output</w:t>
      </w:r>
      <w:proofErr w:type="spellEnd"/>
      <w:r w:rsidRPr="00CD19E4">
        <w:rPr>
          <w:rFonts w:ascii="Courier New" w:hAnsi="Courier New" w:cs="Courier New"/>
          <w:lang w:val="en-US"/>
        </w:rPr>
        <w:t>: 2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}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>}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>layer {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name: "loss"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type: "</w:t>
      </w:r>
      <w:proofErr w:type="spellStart"/>
      <w:r w:rsidRPr="00CD19E4">
        <w:rPr>
          <w:rFonts w:ascii="Courier New" w:hAnsi="Courier New" w:cs="Courier New"/>
          <w:lang w:val="en-US"/>
        </w:rPr>
        <w:t>SoftmaxWithLoss</w:t>
      </w:r>
      <w:proofErr w:type="spellEnd"/>
      <w:r w:rsidRPr="00CD19E4">
        <w:rPr>
          <w:rFonts w:ascii="Courier New" w:hAnsi="Courier New" w:cs="Courier New"/>
          <w:lang w:val="en-US"/>
        </w:rPr>
        <w:t>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bottom: "fc4"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bottom: "label"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top: "loss/loss"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>}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>layer {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name: "accuracy/top1"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type: "Accuracy"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lastRenderedPageBreak/>
        <w:t xml:space="preserve">  bottom: "fc4"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bottom: "label"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top: "accuracy@1"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include: { phase: TEST }</w:t>
      </w:r>
    </w:p>
    <w:p w:rsidR="00000000" w:rsidRPr="00CD19E4" w:rsidRDefault="00EC4EC1" w:rsidP="00D939C9">
      <w:pPr>
        <w:pStyle w:val="a3"/>
        <w:rPr>
          <w:rFonts w:ascii="Courier New" w:hAnsi="Courier New" w:cs="Courier New"/>
          <w:lang w:val="en-US"/>
        </w:rPr>
      </w:pPr>
      <w:r w:rsidRPr="00CD19E4">
        <w:rPr>
          <w:rFonts w:ascii="Courier New" w:hAnsi="Courier New" w:cs="Courier New"/>
          <w:lang w:val="en-US"/>
        </w:rPr>
        <w:t xml:space="preserve">  </w:t>
      </w:r>
      <w:proofErr w:type="spellStart"/>
      <w:r w:rsidRPr="00CD19E4">
        <w:rPr>
          <w:rFonts w:ascii="Courier New" w:hAnsi="Courier New" w:cs="Courier New"/>
          <w:lang w:val="en-US"/>
        </w:rPr>
        <w:t>accuracy_param</w:t>
      </w:r>
      <w:proofErr w:type="spellEnd"/>
      <w:r w:rsidRPr="00CD19E4">
        <w:rPr>
          <w:rFonts w:ascii="Courier New" w:hAnsi="Courier New" w:cs="Courier New"/>
          <w:lang w:val="en-US"/>
        </w:rPr>
        <w:t xml:space="preserve"> {</w:t>
      </w:r>
    </w:p>
    <w:p w:rsidR="00000000" w:rsidRPr="00D939C9" w:rsidRDefault="00EC4EC1" w:rsidP="00D939C9">
      <w:pPr>
        <w:pStyle w:val="a3"/>
        <w:rPr>
          <w:rFonts w:ascii="Courier New" w:hAnsi="Courier New" w:cs="Courier New"/>
        </w:rPr>
      </w:pPr>
      <w:r w:rsidRPr="00CD19E4">
        <w:rPr>
          <w:rFonts w:ascii="Courier New" w:hAnsi="Courier New" w:cs="Courier New"/>
          <w:lang w:val="en-US"/>
        </w:rPr>
        <w:t xml:space="preserve">    </w:t>
      </w:r>
      <w:proofErr w:type="spellStart"/>
      <w:r w:rsidRPr="00D939C9">
        <w:rPr>
          <w:rFonts w:ascii="Courier New" w:hAnsi="Courier New" w:cs="Courier New"/>
        </w:rPr>
        <w:t>top_k</w:t>
      </w:r>
      <w:proofErr w:type="spellEnd"/>
      <w:r w:rsidRPr="00D939C9">
        <w:rPr>
          <w:rFonts w:ascii="Courier New" w:hAnsi="Courier New" w:cs="Courier New"/>
        </w:rPr>
        <w:t>: 1</w:t>
      </w:r>
    </w:p>
    <w:p w:rsidR="00000000" w:rsidRPr="00D939C9" w:rsidRDefault="00EC4EC1" w:rsidP="00D939C9">
      <w:pPr>
        <w:pStyle w:val="a3"/>
        <w:rPr>
          <w:rFonts w:ascii="Courier New" w:hAnsi="Courier New" w:cs="Courier New"/>
        </w:rPr>
      </w:pPr>
      <w:r w:rsidRPr="00D939C9">
        <w:rPr>
          <w:rFonts w:ascii="Courier New" w:hAnsi="Courier New" w:cs="Courier New"/>
        </w:rPr>
        <w:t xml:space="preserve">  }</w:t>
      </w:r>
    </w:p>
    <w:p w:rsidR="00EC4EC1" w:rsidRPr="00D939C9" w:rsidRDefault="00EC4EC1" w:rsidP="00D939C9">
      <w:pPr>
        <w:pStyle w:val="a3"/>
        <w:rPr>
          <w:rFonts w:ascii="Courier New" w:hAnsi="Courier New" w:cs="Courier New"/>
        </w:rPr>
      </w:pPr>
      <w:r w:rsidRPr="00D939C9">
        <w:rPr>
          <w:rFonts w:ascii="Courier New" w:hAnsi="Courier New" w:cs="Courier New"/>
        </w:rPr>
        <w:t>}</w:t>
      </w:r>
    </w:p>
    <w:sectPr w:rsidR="00EC4EC1" w:rsidRPr="00D939C9" w:rsidSect="00D939C9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trackRevisions/>
  <w:defaultTabStop w:val="708"/>
  <w:characterSpacingControl w:val="doNotCompress"/>
  <w:compat/>
  <w:rsids>
    <w:rsidRoot w:val="006243F8"/>
    <w:rsid w:val="00000035"/>
    <w:rsid w:val="000001CF"/>
    <w:rsid w:val="0000021C"/>
    <w:rsid w:val="00000466"/>
    <w:rsid w:val="00001049"/>
    <w:rsid w:val="00001546"/>
    <w:rsid w:val="0000209F"/>
    <w:rsid w:val="0000237B"/>
    <w:rsid w:val="00002CCC"/>
    <w:rsid w:val="00002D8F"/>
    <w:rsid w:val="0000331D"/>
    <w:rsid w:val="00003636"/>
    <w:rsid w:val="0000373E"/>
    <w:rsid w:val="00003A07"/>
    <w:rsid w:val="00003FAE"/>
    <w:rsid w:val="0000516D"/>
    <w:rsid w:val="000054F1"/>
    <w:rsid w:val="00005A64"/>
    <w:rsid w:val="00006546"/>
    <w:rsid w:val="00006D71"/>
    <w:rsid w:val="00007079"/>
    <w:rsid w:val="000100D2"/>
    <w:rsid w:val="00010EE8"/>
    <w:rsid w:val="0001155A"/>
    <w:rsid w:val="000122B1"/>
    <w:rsid w:val="00012401"/>
    <w:rsid w:val="00013465"/>
    <w:rsid w:val="000137EE"/>
    <w:rsid w:val="0001386F"/>
    <w:rsid w:val="000138AF"/>
    <w:rsid w:val="00013C17"/>
    <w:rsid w:val="0001448B"/>
    <w:rsid w:val="00014C2A"/>
    <w:rsid w:val="000152F3"/>
    <w:rsid w:val="00016121"/>
    <w:rsid w:val="00016BDD"/>
    <w:rsid w:val="00016E0B"/>
    <w:rsid w:val="00016EE1"/>
    <w:rsid w:val="000171B2"/>
    <w:rsid w:val="000171B9"/>
    <w:rsid w:val="00017ED6"/>
    <w:rsid w:val="000200A1"/>
    <w:rsid w:val="00020BE0"/>
    <w:rsid w:val="00020D10"/>
    <w:rsid w:val="00020F4C"/>
    <w:rsid w:val="00021D22"/>
    <w:rsid w:val="000221EE"/>
    <w:rsid w:val="00022599"/>
    <w:rsid w:val="00022BB9"/>
    <w:rsid w:val="00022FF6"/>
    <w:rsid w:val="00023920"/>
    <w:rsid w:val="0002484F"/>
    <w:rsid w:val="00026525"/>
    <w:rsid w:val="0002666C"/>
    <w:rsid w:val="000266CA"/>
    <w:rsid w:val="00026788"/>
    <w:rsid w:val="00027920"/>
    <w:rsid w:val="000279E9"/>
    <w:rsid w:val="00027CCA"/>
    <w:rsid w:val="00030789"/>
    <w:rsid w:val="00030861"/>
    <w:rsid w:val="00030A74"/>
    <w:rsid w:val="00030DF7"/>
    <w:rsid w:val="000314E7"/>
    <w:rsid w:val="0003155B"/>
    <w:rsid w:val="00031655"/>
    <w:rsid w:val="00032442"/>
    <w:rsid w:val="000328D1"/>
    <w:rsid w:val="00033447"/>
    <w:rsid w:val="00033A79"/>
    <w:rsid w:val="00033DDC"/>
    <w:rsid w:val="000346BF"/>
    <w:rsid w:val="00034A49"/>
    <w:rsid w:val="00034C93"/>
    <w:rsid w:val="00035CDF"/>
    <w:rsid w:val="00036AFF"/>
    <w:rsid w:val="000371D2"/>
    <w:rsid w:val="00037506"/>
    <w:rsid w:val="00037EF4"/>
    <w:rsid w:val="00040437"/>
    <w:rsid w:val="00040C9C"/>
    <w:rsid w:val="00040D3F"/>
    <w:rsid w:val="000413FA"/>
    <w:rsid w:val="000417F5"/>
    <w:rsid w:val="00041EA5"/>
    <w:rsid w:val="00042B35"/>
    <w:rsid w:val="00042DEF"/>
    <w:rsid w:val="00043035"/>
    <w:rsid w:val="000433FC"/>
    <w:rsid w:val="00043A32"/>
    <w:rsid w:val="00044140"/>
    <w:rsid w:val="000446B1"/>
    <w:rsid w:val="00044E9A"/>
    <w:rsid w:val="00045294"/>
    <w:rsid w:val="00046292"/>
    <w:rsid w:val="000463CF"/>
    <w:rsid w:val="0004789B"/>
    <w:rsid w:val="00047BE0"/>
    <w:rsid w:val="00050685"/>
    <w:rsid w:val="00051027"/>
    <w:rsid w:val="000516BB"/>
    <w:rsid w:val="00051833"/>
    <w:rsid w:val="00051B48"/>
    <w:rsid w:val="00051E59"/>
    <w:rsid w:val="00052405"/>
    <w:rsid w:val="00052A94"/>
    <w:rsid w:val="00052B4A"/>
    <w:rsid w:val="000533F8"/>
    <w:rsid w:val="0005365A"/>
    <w:rsid w:val="000539FB"/>
    <w:rsid w:val="00055D1F"/>
    <w:rsid w:val="000566E4"/>
    <w:rsid w:val="000575E7"/>
    <w:rsid w:val="000604B3"/>
    <w:rsid w:val="00060F9B"/>
    <w:rsid w:val="00061191"/>
    <w:rsid w:val="00061368"/>
    <w:rsid w:val="000617AF"/>
    <w:rsid w:val="00061FF9"/>
    <w:rsid w:val="000628EF"/>
    <w:rsid w:val="00062C46"/>
    <w:rsid w:val="00062EFD"/>
    <w:rsid w:val="00063093"/>
    <w:rsid w:val="00063955"/>
    <w:rsid w:val="00063E5B"/>
    <w:rsid w:val="000643B9"/>
    <w:rsid w:val="00065158"/>
    <w:rsid w:val="00065B78"/>
    <w:rsid w:val="0006630C"/>
    <w:rsid w:val="00066330"/>
    <w:rsid w:val="00066FCC"/>
    <w:rsid w:val="00067A94"/>
    <w:rsid w:val="000700DC"/>
    <w:rsid w:val="00070A45"/>
    <w:rsid w:val="0007121C"/>
    <w:rsid w:val="000714EE"/>
    <w:rsid w:val="00071ACF"/>
    <w:rsid w:val="00072595"/>
    <w:rsid w:val="00072613"/>
    <w:rsid w:val="00072BF7"/>
    <w:rsid w:val="00073586"/>
    <w:rsid w:val="000735FD"/>
    <w:rsid w:val="00073CBB"/>
    <w:rsid w:val="000747DF"/>
    <w:rsid w:val="00075302"/>
    <w:rsid w:val="00075798"/>
    <w:rsid w:val="000757BA"/>
    <w:rsid w:val="00075AE8"/>
    <w:rsid w:val="0007607C"/>
    <w:rsid w:val="0007629D"/>
    <w:rsid w:val="00076956"/>
    <w:rsid w:val="00080183"/>
    <w:rsid w:val="00080210"/>
    <w:rsid w:val="0008087A"/>
    <w:rsid w:val="00080E2B"/>
    <w:rsid w:val="0008194C"/>
    <w:rsid w:val="000825D5"/>
    <w:rsid w:val="00083380"/>
    <w:rsid w:val="0008350E"/>
    <w:rsid w:val="00083EE4"/>
    <w:rsid w:val="00084019"/>
    <w:rsid w:val="000847FA"/>
    <w:rsid w:val="00084AAF"/>
    <w:rsid w:val="00084AD8"/>
    <w:rsid w:val="000855DF"/>
    <w:rsid w:val="00085DB8"/>
    <w:rsid w:val="00086CD8"/>
    <w:rsid w:val="00087312"/>
    <w:rsid w:val="0008756D"/>
    <w:rsid w:val="0008764D"/>
    <w:rsid w:val="00087651"/>
    <w:rsid w:val="00087909"/>
    <w:rsid w:val="000901EF"/>
    <w:rsid w:val="00090449"/>
    <w:rsid w:val="000909EB"/>
    <w:rsid w:val="00090C3A"/>
    <w:rsid w:val="00091CA8"/>
    <w:rsid w:val="0009204D"/>
    <w:rsid w:val="00093896"/>
    <w:rsid w:val="0009414B"/>
    <w:rsid w:val="00094604"/>
    <w:rsid w:val="00094696"/>
    <w:rsid w:val="00095244"/>
    <w:rsid w:val="00095668"/>
    <w:rsid w:val="000956DD"/>
    <w:rsid w:val="000958F8"/>
    <w:rsid w:val="0009618B"/>
    <w:rsid w:val="000969B0"/>
    <w:rsid w:val="00096B0C"/>
    <w:rsid w:val="00096FE9"/>
    <w:rsid w:val="00097452"/>
    <w:rsid w:val="000977F8"/>
    <w:rsid w:val="0009788B"/>
    <w:rsid w:val="00097D07"/>
    <w:rsid w:val="000A0450"/>
    <w:rsid w:val="000A04A7"/>
    <w:rsid w:val="000A0F0F"/>
    <w:rsid w:val="000A1260"/>
    <w:rsid w:val="000A14CD"/>
    <w:rsid w:val="000A1ED2"/>
    <w:rsid w:val="000A21A8"/>
    <w:rsid w:val="000A2500"/>
    <w:rsid w:val="000A3A46"/>
    <w:rsid w:val="000A4410"/>
    <w:rsid w:val="000A4650"/>
    <w:rsid w:val="000A4803"/>
    <w:rsid w:val="000A4D9C"/>
    <w:rsid w:val="000A4EE0"/>
    <w:rsid w:val="000A5186"/>
    <w:rsid w:val="000A5847"/>
    <w:rsid w:val="000A5A08"/>
    <w:rsid w:val="000A635B"/>
    <w:rsid w:val="000A6912"/>
    <w:rsid w:val="000A6AFC"/>
    <w:rsid w:val="000A6D3F"/>
    <w:rsid w:val="000B0013"/>
    <w:rsid w:val="000B051B"/>
    <w:rsid w:val="000B0B47"/>
    <w:rsid w:val="000B0DF3"/>
    <w:rsid w:val="000B1107"/>
    <w:rsid w:val="000B1592"/>
    <w:rsid w:val="000B21DC"/>
    <w:rsid w:val="000B234F"/>
    <w:rsid w:val="000B2424"/>
    <w:rsid w:val="000B274A"/>
    <w:rsid w:val="000B31E6"/>
    <w:rsid w:val="000B51F6"/>
    <w:rsid w:val="000B7278"/>
    <w:rsid w:val="000B7313"/>
    <w:rsid w:val="000B7772"/>
    <w:rsid w:val="000B7E69"/>
    <w:rsid w:val="000C08AD"/>
    <w:rsid w:val="000C106D"/>
    <w:rsid w:val="000C1638"/>
    <w:rsid w:val="000C1D04"/>
    <w:rsid w:val="000C1DCA"/>
    <w:rsid w:val="000C1DE0"/>
    <w:rsid w:val="000C23E1"/>
    <w:rsid w:val="000C3349"/>
    <w:rsid w:val="000C4394"/>
    <w:rsid w:val="000C461F"/>
    <w:rsid w:val="000C49E9"/>
    <w:rsid w:val="000C4B16"/>
    <w:rsid w:val="000C4D91"/>
    <w:rsid w:val="000C564B"/>
    <w:rsid w:val="000C56EC"/>
    <w:rsid w:val="000C6413"/>
    <w:rsid w:val="000C677C"/>
    <w:rsid w:val="000C6934"/>
    <w:rsid w:val="000C6A21"/>
    <w:rsid w:val="000C6AA2"/>
    <w:rsid w:val="000C6F82"/>
    <w:rsid w:val="000C709D"/>
    <w:rsid w:val="000C711C"/>
    <w:rsid w:val="000D03A7"/>
    <w:rsid w:val="000D0694"/>
    <w:rsid w:val="000D0A19"/>
    <w:rsid w:val="000D11B3"/>
    <w:rsid w:val="000D1B9D"/>
    <w:rsid w:val="000D218F"/>
    <w:rsid w:val="000D2357"/>
    <w:rsid w:val="000D23C1"/>
    <w:rsid w:val="000D277A"/>
    <w:rsid w:val="000D2A0D"/>
    <w:rsid w:val="000D3088"/>
    <w:rsid w:val="000D320B"/>
    <w:rsid w:val="000D34BA"/>
    <w:rsid w:val="000D356D"/>
    <w:rsid w:val="000D4823"/>
    <w:rsid w:val="000D490B"/>
    <w:rsid w:val="000D4BC0"/>
    <w:rsid w:val="000D537F"/>
    <w:rsid w:val="000D6164"/>
    <w:rsid w:val="000D7AD7"/>
    <w:rsid w:val="000D7D5D"/>
    <w:rsid w:val="000E0E78"/>
    <w:rsid w:val="000E0E89"/>
    <w:rsid w:val="000E191B"/>
    <w:rsid w:val="000E2503"/>
    <w:rsid w:val="000E26DE"/>
    <w:rsid w:val="000E2F11"/>
    <w:rsid w:val="000E3D2D"/>
    <w:rsid w:val="000E47CF"/>
    <w:rsid w:val="000E4DE0"/>
    <w:rsid w:val="000E53F3"/>
    <w:rsid w:val="000E5450"/>
    <w:rsid w:val="000E588F"/>
    <w:rsid w:val="000E6678"/>
    <w:rsid w:val="000E7A77"/>
    <w:rsid w:val="000F0A8F"/>
    <w:rsid w:val="000F0F92"/>
    <w:rsid w:val="000F16DE"/>
    <w:rsid w:val="000F16F0"/>
    <w:rsid w:val="000F22BF"/>
    <w:rsid w:val="000F2334"/>
    <w:rsid w:val="000F248C"/>
    <w:rsid w:val="000F3B39"/>
    <w:rsid w:val="000F4459"/>
    <w:rsid w:val="000F4649"/>
    <w:rsid w:val="000F46F9"/>
    <w:rsid w:val="000F4EBC"/>
    <w:rsid w:val="000F51FD"/>
    <w:rsid w:val="000F5F94"/>
    <w:rsid w:val="000F67EE"/>
    <w:rsid w:val="000F707F"/>
    <w:rsid w:val="000F75BA"/>
    <w:rsid w:val="000F7660"/>
    <w:rsid w:val="000F77C4"/>
    <w:rsid w:val="000F7BC0"/>
    <w:rsid w:val="000F7F8D"/>
    <w:rsid w:val="00100588"/>
    <w:rsid w:val="0010065C"/>
    <w:rsid w:val="00100BB9"/>
    <w:rsid w:val="00101006"/>
    <w:rsid w:val="001016CF"/>
    <w:rsid w:val="00101910"/>
    <w:rsid w:val="00101AF5"/>
    <w:rsid w:val="00101D0A"/>
    <w:rsid w:val="00101DB5"/>
    <w:rsid w:val="00101EA5"/>
    <w:rsid w:val="0010285B"/>
    <w:rsid w:val="00102AAE"/>
    <w:rsid w:val="00102E86"/>
    <w:rsid w:val="00103255"/>
    <w:rsid w:val="00103B70"/>
    <w:rsid w:val="0010485D"/>
    <w:rsid w:val="0010567B"/>
    <w:rsid w:val="0010644F"/>
    <w:rsid w:val="00106851"/>
    <w:rsid w:val="00107059"/>
    <w:rsid w:val="0010720B"/>
    <w:rsid w:val="0010722B"/>
    <w:rsid w:val="001075A8"/>
    <w:rsid w:val="00107802"/>
    <w:rsid w:val="00107CF1"/>
    <w:rsid w:val="00107FF4"/>
    <w:rsid w:val="00110463"/>
    <w:rsid w:val="001104C4"/>
    <w:rsid w:val="00110A38"/>
    <w:rsid w:val="001110EC"/>
    <w:rsid w:val="001115AD"/>
    <w:rsid w:val="001124EF"/>
    <w:rsid w:val="001128B4"/>
    <w:rsid w:val="00112985"/>
    <w:rsid w:val="0011316E"/>
    <w:rsid w:val="0011499D"/>
    <w:rsid w:val="00114B7A"/>
    <w:rsid w:val="00114BB6"/>
    <w:rsid w:val="0011530D"/>
    <w:rsid w:val="00115819"/>
    <w:rsid w:val="00117B4D"/>
    <w:rsid w:val="00120623"/>
    <w:rsid w:val="00120ACE"/>
    <w:rsid w:val="00121295"/>
    <w:rsid w:val="00121B02"/>
    <w:rsid w:val="00121C5B"/>
    <w:rsid w:val="0012286A"/>
    <w:rsid w:val="00122A23"/>
    <w:rsid w:val="0012355D"/>
    <w:rsid w:val="001248C7"/>
    <w:rsid w:val="00125582"/>
    <w:rsid w:val="00125717"/>
    <w:rsid w:val="00125CD8"/>
    <w:rsid w:val="00126404"/>
    <w:rsid w:val="00126CA9"/>
    <w:rsid w:val="00127042"/>
    <w:rsid w:val="0012744B"/>
    <w:rsid w:val="00130D6D"/>
    <w:rsid w:val="0013152E"/>
    <w:rsid w:val="0013171A"/>
    <w:rsid w:val="00132924"/>
    <w:rsid w:val="00132A4F"/>
    <w:rsid w:val="00132C9A"/>
    <w:rsid w:val="00133F40"/>
    <w:rsid w:val="00133F9A"/>
    <w:rsid w:val="00134EDD"/>
    <w:rsid w:val="0013504B"/>
    <w:rsid w:val="001351E8"/>
    <w:rsid w:val="00135D2E"/>
    <w:rsid w:val="00135DE0"/>
    <w:rsid w:val="0013609D"/>
    <w:rsid w:val="0013656B"/>
    <w:rsid w:val="00136644"/>
    <w:rsid w:val="001368BA"/>
    <w:rsid w:val="0013695A"/>
    <w:rsid w:val="0013725A"/>
    <w:rsid w:val="001375C0"/>
    <w:rsid w:val="0013782D"/>
    <w:rsid w:val="0013786B"/>
    <w:rsid w:val="00137F8D"/>
    <w:rsid w:val="0014066A"/>
    <w:rsid w:val="00140FFC"/>
    <w:rsid w:val="00141781"/>
    <w:rsid w:val="00141A74"/>
    <w:rsid w:val="001420C9"/>
    <w:rsid w:val="001430FE"/>
    <w:rsid w:val="00143FAF"/>
    <w:rsid w:val="001449EA"/>
    <w:rsid w:val="00145DF5"/>
    <w:rsid w:val="0014661B"/>
    <w:rsid w:val="0014687E"/>
    <w:rsid w:val="00146C48"/>
    <w:rsid w:val="00146D7E"/>
    <w:rsid w:val="00147F88"/>
    <w:rsid w:val="001500B9"/>
    <w:rsid w:val="00150E9C"/>
    <w:rsid w:val="001526BE"/>
    <w:rsid w:val="00152860"/>
    <w:rsid w:val="00152FFD"/>
    <w:rsid w:val="0015376D"/>
    <w:rsid w:val="00154225"/>
    <w:rsid w:val="001547F0"/>
    <w:rsid w:val="001554B6"/>
    <w:rsid w:val="0015583C"/>
    <w:rsid w:val="00155EF8"/>
    <w:rsid w:val="00155F74"/>
    <w:rsid w:val="00156BFC"/>
    <w:rsid w:val="001578CC"/>
    <w:rsid w:val="001602F9"/>
    <w:rsid w:val="001603C3"/>
    <w:rsid w:val="00160B22"/>
    <w:rsid w:val="00160FF6"/>
    <w:rsid w:val="00161072"/>
    <w:rsid w:val="00161801"/>
    <w:rsid w:val="001619A0"/>
    <w:rsid w:val="00162021"/>
    <w:rsid w:val="00162679"/>
    <w:rsid w:val="00162B11"/>
    <w:rsid w:val="0016309B"/>
    <w:rsid w:val="00163441"/>
    <w:rsid w:val="00163C1A"/>
    <w:rsid w:val="0016412B"/>
    <w:rsid w:val="001643EB"/>
    <w:rsid w:val="00164844"/>
    <w:rsid w:val="001657B2"/>
    <w:rsid w:val="00165A6A"/>
    <w:rsid w:val="00165C37"/>
    <w:rsid w:val="00165C9B"/>
    <w:rsid w:val="00166529"/>
    <w:rsid w:val="001669EC"/>
    <w:rsid w:val="001700CA"/>
    <w:rsid w:val="001711BD"/>
    <w:rsid w:val="00171A3E"/>
    <w:rsid w:val="0017221E"/>
    <w:rsid w:val="0017312F"/>
    <w:rsid w:val="001733D7"/>
    <w:rsid w:val="00173FF0"/>
    <w:rsid w:val="0017426F"/>
    <w:rsid w:val="00174348"/>
    <w:rsid w:val="00175C55"/>
    <w:rsid w:val="00175D8B"/>
    <w:rsid w:val="0017713C"/>
    <w:rsid w:val="00177820"/>
    <w:rsid w:val="0017782B"/>
    <w:rsid w:val="00177AB7"/>
    <w:rsid w:val="00177BF7"/>
    <w:rsid w:val="00180343"/>
    <w:rsid w:val="00180408"/>
    <w:rsid w:val="00181995"/>
    <w:rsid w:val="00181A55"/>
    <w:rsid w:val="00181AF2"/>
    <w:rsid w:val="00181D24"/>
    <w:rsid w:val="0018247E"/>
    <w:rsid w:val="00182489"/>
    <w:rsid w:val="001829CD"/>
    <w:rsid w:val="00182C8B"/>
    <w:rsid w:val="00182D34"/>
    <w:rsid w:val="00183C4F"/>
    <w:rsid w:val="00183E53"/>
    <w:rsid w:val="00184A41"/>
    <w:rsid w:val="00184C41"/>
    <w:rsid w:val="00184FE0"/>
    <w:rsid w:val="00186624"/>
    <w:rsid w:val="001874DD"/>
    <w:rsid w:val="0018758F"/>
    <w:rsid w:val="001877EA"/>
    <w:rsid w:val="00187C83"/>
    <w:rsid w:val="00187FED"/>
    <w:rsid w:val="00190530"/>
    <w:rsid w:val="0019059D"/>
    <w:rsid w:val="00190680"/>
    <w:rsid w:val="0019072B"/>
    <w:rsid w:val="0019154C"/>
    <w:rsid w:val="00191B35"/>
    <w:rsid w:val="0019284D"/>
    <w:rsid w:val="00192998"/>
    <w:rsid w:val="00192A15"/>
    <w:rsid w:val="00193158"/>
    <w:rsid w:val="001931EE"/>
    <w:rsid w:val="00193A87"/>
    <w:rsid w:val="001943F6"/>
    <w:rsid w:val="00194DAD"/>
    <w:rsid w:val="00194DD7"/>
    <w:rsid w:val="0019500B"/>
    <w:rsid w:val="001958A4"/>
    <w:rsid w:val="00195BDF"/>
    <w:rsid w:val="00195CC8"/>
    <w:rsid w:val="001963D9"/>
    <w:rsid w:val="00196670"/>
    <w:rsid w:val="00196E52"/>
    <w:rsid w:val="001979ED"/>
    <w:rsid w:val="001A01BD"/>
    <w:rsid w:val="001A0AA1"/>
    <w:rsid w:val="001A192D"/>
    <w:rsid w:val="001A233A"/>
    <w:rsid w:val="001A23CF"/>
    <w:rsid w:val="001A2765"/>
    <w:rsid w:val="001A2DA9"/>
    <w:rsid w:val="001A336A"/>
    <w:rsid w:val="001A3774"/>
    <w:rsid w:val="001A3859"/>
    <w:rsid w:val="001A3C7B"/>
    <w:rsid w:val="001A49E6"/>
    <w:rsid w:val="001A4A57"/>
    <w:rsid w:val="001A5C07"/>
    <w:rsid w:val="001A5CF5"/>
    <w:rsid w:val="001A5E11"/>
    <w:rsid w:val="001A6DD0"/>
    <w:rsid w:val="001A7251"/>
    <w:rsid w:val="001A72B0"/>
    <w:rsid w:val="001A76EF"/>
    <w:rsid w:val="001A7AB5"/>
    <w:rsid w:val="001A7C5A"/>
    <w:rsid w:val="001B0BB3"/>
    <w:rsid w:val="001B17F4"/>
    <w:rsid w:val="001B1E73"/>
    <w:rsid w:val="001B28BA"/>
    <w:rsid w:val="001B2F12"/>
    <w:rsid w:val="001B3764"/>
    <w:rsid w:val="001B3CBE"/>
    <w:rsid w:val="001B3E45"/>
    <w:rsid w:val="001B3F8C"/>
    <w:rsid w:val="001B4244"/>
    <w:rsid w:val="001B4CCE"/>
    <w:rsid w:val="001B54F7"/>
    <w:rsid w:val="001B62D7"/>
    <w:rsid w:val="001B6855"/>
    <w:rsid w:val="001B73A9"/>
    <w:rsid w:val="001B7779"/>
    <w:rsid w:val="001B7E43"/>
    <w:rsid w:val="001C02E9"/>
    <w:rsid w:val="001C142D"/>
    <w:rsid w:val="001C1B27"/>
    <w:rsid w:val="001C1DD7"/>
    <w:rsid w:val="001C29AF"/>
    <w:rsid w:val="001C3873"/>
    <w:rsid w:val="001C3A91"/>
    <w:rsid w:val="001C44E4"/>
    <w:rsid w:val="001C4AB8"/>
    <w:rsid w:val="001C5220"/>
    <w:rsid w:val="001C5B73"/>
    <w:rsid w:val="001C5BDA"/>
    <w:rsid w:val="001C5C8E"/>
    <w:rsid w:val="001C64BF"/>
    <w:rsid w:val="001C784E"/>
    <w:rsid w:val="001C7882"/>
    <w:rsid w:val="001D070C"/>
    <w:rsid w:val="001D0716"/>
    <w:rsid w:val="001D0AFB"/>
    <w:rsid w:val="001D0CD7"/>
    <w:rsid w:val="001D1704"/>
    <w:rsid w:val="001D18A1"/>
    <w:rsid w:val="001D2190"/>
    <w:rsid w:val="001D301C"/>
    <w:rsid w:val="001D38C1"/>
    <w:rsid w:val="001D3BB1"/>
    <w:rsid w:val="001D3BC7"/>
    <w:rsid w:val="001D3F66"/>
    <w:rsid w:val="001D442A"/>
    <w:rsid w:val="001D5DE4"/>
    <w:rsid w:val="001D6D0D"/>
    <w:rsid w:val="001D6E3D"/>
    <w:rsid w:val="001D719B"/>
    <w:rsid w:val="001D738F"/>
    <w:rsid w:val="001D74E4"/>
    <w:rsid w:val="001D7AC5"/>
    <w:rsid w:val="001E03B2"/>
    <w:rsid w:val="001E06A7"/>
    <w:rsid w:val="001E1390"/>
    <w:rsid w:val="001E1663"/>
    <w:rsid w:val="001E16B1"/>
    <w:rsid w:val="001E1869"/>
    <w:rsid w:val="001E1E84"/>
    <w:rsid w:val="001E2562"/>
    <w:rsid w:val="001E2AF7"/>
    <w:rsid w:val="001E2B0F"/>
    <w:rsid w:val="001E2EAC"/>
    <w:rsid w:val="001E312A"/>
    <w:rsid w:val="001E323D"/>
    <w:rsid w:val="001E33B4"/>
    <w:rsid w:val="001E354D"/>
    <w:rsid w:val="001E3620"/>
    <w:rsid w:val="001E36E8"/>
    <w:rsid w:val="001E3E23"/>
    <w:rsid w:val="001E4ACB"/>
    <w:rsid w:val="001E5163"/>
    <w:rsid w:val="001E5312"/>
    <w:rsid w:val="001E5CEF"/>
    <w:rsid w:val="001E6639"/>
    <w:rsid w:val="001E66BC"/>
    <w:rsid w:val="001E7AA2"/>
    <w:rsid w:val="001E7EFE"/>
    <w:rsid w:val="001F05D2"/>
    <w:rsid w:val="001F1036"/>
    <w:rsid w:val="001F1CBF"/>
    <w:rsid w:val="001F2091"/>
    <w:rsid w:val="001F2BB9"/>
    <w:rsid w:val="001F3385"/>
    <w:rsid w:val="001F3477"/>
    <w:rsid w:val="001F3894"/>
    <w:rsid w:val="001F38A0"/>
    <w:rsid w:val="001F3C3F"/>
    <w:rsid w:val="001F3FC3"/>
    <w:rsid w:val="001F44EF"/>
    <w:rsid w:val="001F466A"/>
    <w:rsid w:val="001F477D"/>
    <w:rsid w:val="001F56DA"/>
    <w:rsid w:val="001F5849"/>
    <w:rsid w:val="001F58E0"/>
    <w:rsid w:val="001F6ADF"/>
    <w:rsid w:val="001F6D94"/>
    <w:rsid w:val="001F6EA3"/>
    <w:rsid w:val="001F6EC8"/>
    <w:rsid w:val="001F7A57"/>
    <w:rsid w:val="001F7CDE"/>
    <w:rsid w:val="002000E1"/>
    <w:rsid w:val="002006CD"/>
    <w:rsid w:val="00200F12"/>
    <w:rsid w:val="00201817"/>
    <w:rsid w:val="00202E33"/>
    <w:rsid w:val="00203877"/>
    <w:rsid w:val="0020394C"/>
    <w:rsid w:val="00204228"/>
    <w:rsid w:val="0020472B"/>
    <w:rsid w:val="00204B05"/>
    <w:rsid w:val="00204B9D"/>
    <w:rsid w:val="00204FFF"/>
    <w:rsid w:val="00205028"/>
    <w:rsid w:val="0020598A"/>
    <w:rsid w:val="00205D16"/>
    <w:rsid w:val="002072A8"/>
    <w:rsid w:val="002078C1"/>
    <w:rsid w:val="002079BE"/>
    <w:rsid w:val="002100DE"/>
    <w:rsid w:val="0021012F"/>
    <w:rsid w:val="00210AF0"/>
    <w:rsid w:val="00211877"/>
    <w:rsid w:val="00211BE2"/>
    <w:rsid w:val="00211CB7"/>
    <w:rsid w:val="00211F9C"/>
    <w:rsid w:val="002122B0"/>
    <w:rsid w:val="00212453"/>
    <w:rsid w:val="00213D05"/>
    <w:rsid w:val="002141AB"/>
    <w:rsid w:val="0021441B"/>
    <w:rsid w:val="002146A4"/>
    <w:rsid w:val="002148B9"/>
    <w:rsid w:val="002149EC"/>
    <w:rsid w:val="00214AB2"/>
    <w:rsid w:val="002150AB"/>
    <w:rsid w:val="002151F6"/>
    <w:rsid w:val="0021573A"/>
    <w:rsid w:val="002163BD"/>
    <w:rsid w:val="002200F3"/>
    <w:rsid w:val="0022046E"/>
    <w:rsid w:val="002204C5"/>
    <w:rsid w:val="002205DE"/>
    <w:rsid w:val="00221385"/>
    <w:rsid w:val="00221C70"/>
    <w:rsid w:val="00221CA5"/>
    <w:rsid w:val="002220A6"/>
    <w:rsid w:val="00222782"/>
    <w:rsid w:val="00222953"/>
    <w:rsid w:val="00223808"/>
    <w:rsid w:val="00223EE8"/>
    <w:rsid w:val="00223FEB"/>
    <w:rsid w:val="002240C4"/>
    <w:rsid w:val="002246C1"/>
    <w:rsid w:val="002248DB"/>
    <w:rsid w:val="002257B9"/>
    <w:rsid w:val="00226072"/>
    <w:rsid w:val="00226A45"/>
    <w:rsid w:val="00226B2A"/>
    <w:rsid w:val="00226B51"/>
    <w:rsid w:val="00230167"/>
    <w:rsid w:val="00230734"/>
    <w:rsid w:val="00230C2F"/>
    <w:rsid w:val="00230FFF"/>
    <w:rsid w:val="0023151A"/>
    <w:rsid w:val="00231576"/>
    <w:rsid w:val="002321D5"/>
    <w:rsid w:val="0023242F"/>
    <w:rsid w:val="0023255E"/>
    <w:rsid w:val="00232AB8"/>
    <w:rsid w:val="00232FC3"/>
    <w:rsid w:val="00233869"/>
    <w:rsid w:val="00234714"/>
    <w:rsid w:val="00234D0B"/>
    <w:rsid w:val="002350AF"/>
    <w:rsid w:val="00235A2B"/>
    <w:rsid w:val="00235AC4"/>
    <w:rsid w:val="00235BCA"/>
    <w:rsid w:val="00235D09"/>
    <w:rsid w:val="00236340"/>
    <w:rsid w:val="00236371"/>
    <w:rsid w:val="002363ED"/>
    <w:rsid w:val="0023700D"/>
    <w:rsid w:val="00237109"/>
    <w:rsid w:val="002371BD"/>
    <w:rsid w:val="0023743B"/>
    <w:rsid w:val="002374F8"/>
    <w:rsid w:val="00240BA0"/>
    <w:rsid w:val="00241DC4"/>
    <w:rsid w:val="00241DE3"/>
    <w:rsid w:val="002420D6"/>
    <w:rsid w:val="00242AE7"/>
    <w:rsid w:val="00242BBD"/>
    <w:rsid w:val="00243586"/>
    <w:rsid w:val="00243E72"/>
    <w:rsid w:val="0024455A"/>
    <w:rsid w:val="00244F71"/>
    <w:rsid w:val="0024560B"/>
    <w:rsid w:val="00245BC0"/>
    <w:rsid w:val="00246CCF"/>
    <w:rsid w:val="00247D95"/>
    <w:rsid w:val="00247E2C"/>
    <w:rsid w:val="002501BF"/>
    <w:rsid w:val="00250318"/>
    <w:rsid w:val="00250896"/>
    <w:rsid w:val="0025110C"/>
    <w:rsid w:val="002515EB"/>
    <w:rsid w:val="00251A9B"/>
    <w:rsid w:val="00251C1D"/>
    <w:rsid w:val="00251D93"/>
    <w:rsid w:val="0025230C"/>
    <w:rsid w:val="00252BDA"/>
    <w:rsid w:val="00253235"/>
    <w:rsid w:val="00253686"/>
    <w:rsid w:val="00254051"/>
    <w:rsid w:val="00254A7E"/>
    <w:rsid w:val="00255124"/>
    <w:rsid w:val="00255518"/>
    <w:rsid w:val="00255E19"/>
    <w:rsid w:val="00256349"/>
    <w:rsid w:val="00256502"/>
    <w:rsid w:val="00256A30"/>
    <w:rsid w:val="00256DDB"/>
    <w:rsid w:val="00257D4D"/>
    <w:rsid w:val="0026007C"/>
    <w:rsid w:val="002603AF"/>
    <w:rsid w:val="002609FE"/>
    <w:rsid w:val="00260FB1"/>
    <w:rsid w:val="002610E1"/>
    <w:rsid w:val="002612AA"/>
    <w:rsid w:val="00261AB3"/>
    <w:rsid w:val="00261DE5"/>
    <w:rsid w:val="00262019"/>
    <w:rsid w:val="0026204F"/>
    <w:rsid w:val="002628EC"/>
    <w:rsid w:val="0026400E"/>
    <w:rsid w:val="00264A1C"/>
    <w:rsid w:val="00264F46"/>
    <w:rsid w:val="00265586"/>
    <w:rsid w:val="00265A7A"/>
    <w:rsid w:val="00265EE6"/>
    <w:rsid w:val="0026623D"/>
    <w:rsid w:val="002662D9"/>
    <w:rsid w:val="0026671C"/>
    <w:rsid w:val="00266A5F"/>
    <w:rsid w:val="0026707A"/>
    <w:rsid w:val="00267504"/>
    <w:rsid w:val="0026760F"/>
    <w:rsid w:val="002700A4"/>
    <w:rsid w:val="00270369"/>
    <w:rsid w:val="002704D4"/>
    <w:rsid w:val="00270846"/>
    <w:rsid w:val="00270D0C"/>
    <w:rsid w:val="0027111C"/>
    <w:rsid w:val="00271278"/>
    <w:rsid w:val="002714CC"/>
    <w:rsid w:val="002716A8"/>
    <w:rsid w:val="002725A0"/>
    <w:rsid w:val="002726C8"/>
    <w:rsid w:val="002729C0"/>
    <w:rsid w:val="0027304F"/>
    <w:rsid w:val="0027309C"/>
    <w:rsid w:val="002732A6"/>
    <w:rsid w:val="002736DA"/>
    <w:rsid w:val="002738D0"/>
    <w:rsid w:val="00273F2C"/>
    <w:rsid w:val="00274BAC"/>
    <w:rsid w:val="00274BCE"/>
    <w:rsid w:val="00274C19"/>
    <w:rsid w:val="00275A76"/>
    <w:rsid w:val="002761E6"/>
    <w:rsid w:val="00276552"/>
    <w:rsid w:val="00276BC8"/>
    <w:rsid w:val="00276F2D"/>
    <w:rsid w:val="0028091B"/>
    <w:rsid w:val="00280E82"/>
    <w:rsid w:val="00280F3C"/>
    <w:rsid w:val="00281919"/>
    <w:rsid w:val="00281FF7"/>
    <w:rsid w:val="0028242A"/>
    <w:rsid w:val="00282DBA"/>
    <w:rsid w:val="00283086"/>
    <w:rsid w:val="002832BE"/>
    <w:rsid w:val="0028498C"/>
    <w:rsid w:val="00284C2C"/>
    <w:rsid w:val="00284E90"/>
    <w:rsid w:val="00285D1D"/>
    <w:rsid w:val="00285D64"/>
    <w:rsid w:val="002861A5"/>
    <w:rsid w:val="00286ACA"/>
    <w:rsid w:val="00287019"/>
    <w:rsid w:val="00287420"/>
    <w:rsid w:val="0028759B"/>
    <w:rsid w:val="002878FC"/>
    <w:rsid w:val="00290232"/>
    <w:rsid w:val="00290A95"/>
    <w:rsid w:val="00291BF9"/>
    <w:rsid w:val="00291E1A"/>
    <w:rsid w:val="0029253B"/>
    <w:rsid w:val="0029299C"/>
    <w:rsid w:val="002940DD"/>
    <w:rsid w:val="0029425F"/>
    <w:rsid w:val="00294376"/>
    <w:rsid w:val="00294381"/>
    <w:rsid w:val="0029442F"/>
    <w:rsid w:val="00294B48"/>
    <w:rsid w:val="00294D62"/>
    <w:rsid w:val="00294FB5"/>
    <w:rsid w:val="00295454"/>
    <w:rsid w:val="0029578B"/>
    <w:rsid w:val="0029578E"/>
    <w:rsid w:val="002959E0"/>
    <w:rsid w:val="00295CB6"/>
    <w:rsid w:val="0029621F"/>
    <w:rsid w:val="00296A11"/>
    <w:rsid w:val="00297146"/>
    <w:rsid w:val="00297878"/>
    <w:rsid w:val="00297F40"/>
    <w:rsid w:val="002A0A33"/>
    <w:rsid w:val="002A0AA6"/>
    <w:rsid w:val="002A0B9A"/>
    <w:rsid w:val="002A0BE5"/>
    <w:rsid w:val="002A1143"/>
    <w:rsid w:val="002A195E"/>
    <w:rsid w:val="002A1A8E"/>
    <w:rsid w:val="002A2253"/>
    <w:rsid w:val="002A27A5"/>
    <w:rsid w:val="002A2857"/>
    <w:rsid w:val="002A3B5B"/>
    <w:rsid w:val="002A3BAB"/>
    <w:rsid w:val="002A5189"/>
    <w:rsid w:val="002A57E3"/>
    <w:rsid w:val="002A5E0D"/>
    <w:rsid w:val="002A5FFD"/>
    <w:rsid w:val="002A71EE"/>
    <w:rsid w:val="002A7237"/>
    <w:rsid w:val="002A7329"/>
    <w:rsid w:val="002A7D3E"/>
    <w:rsid w:val="002B0581"/>
    <w:rsid w:val="002B0EA7"/>
    <w:rsid w:val="002B0F60"/>
    <w:rsid w:val="002B11A2"/>
    <w:rsid w:val="002B1227"/>
    <w:rsid w:val="002B1C9D"/>
    <w:rsid w:val="002B1FB1"/>
    <w:rsid w:val="002B1FC1"/>
    <w:rsid w:val="002B2EBB"/>
    <w:rsid w:val="002B3308"/>
    <w:rsid w:val="002B427A"/>
    <w:rsid w:val="002B577D"/>
    <w:rsid w:val="002B5E3A"/>
    <w:rsid w:val="002B5E80"/>
    <w:rsid w:val="002B6BDD"/>
    <w:rsid w:val="002B6C0E"/>
    <w:rsid w:val="002B6FE2"/>
    <w:rsid w:val="002B7394"/>
    <w:rsid w:val="002B773F"/>
    <w:rsid w:val="002B7855"/>
    <w:rsid w:val="002B7D2F"/>
    <w:rsid w:val="002B7EC1"/>
    <w:rsid w:val="002C01F4"/>
    <w:rsid w:val="002C05B9"/>
    <w:rsid w:val="002C05C9"/>
    <w:rsid w:val="002C163C"/>
    <w:rsid w:val="002C1798"/>
    <w:rsid w:val="002C1E89"/>
    <w:rsid w:val="002C2305"/>
    <w:rsid w:val="002C29F1"/>
    <w:rsid w:val="002C2EB8"/>
    <w:rsid w:val="002C3795"/>
    <w:rsid w:val="002C3916"/>
    <w:rsid w:val="002C3C58"/>
    <w:rsid w:val="002C4D75"/>
    <w:rsid w:val="002C504B"/>
    <w:rsid w:val="002C5064"/>
    <w:rsid w:val="002C5080"/>
    <w:rsid w:val="002C5204"/>
    <w:rsid w:val="002C56F8"/>
    <w:rsid w:val="002C591B"/>
    <w:rsid w:val="002C596B"/>
    <w:rsid w:val="002C6BDF"/>
    <w:rsid w:val="002C6ECF"/>
    <w:rsid w:val="002C78E6"/>
    <w:rsid w:val="002C7D11"/>
    <w:rsid w:val="002D1406"/>
    <w:rsid w:val="002D155D"/>
    <w:rsid w:val="002D221A"/>
    <w:rsid w:val="002D32BD"/>
    <w:rsid w:val="002D3734"/>
    <w:rsid w:val="002D380A"/>
    <w:rsid w:val="002D3812"/>
    <w:rsid w:val="002D42A6"/>
    <w:rsid w:val="002D43DE"/>
    <w:rsid w:val="002D4E7F"/>
    <w:rsid w:val="002D53C9"/>
    <w:rsid w:val="002D61B8"/>
    <w:rsid w:val="002D638F"/>
    <w:rsid w:val="002D6757"/>
    <w:rsid w:val="002D67D6"/>
    <w:rsid w:val="002D756B"/>
    <w:rsid w:val="002E0408"/>
    <w:rsid w:val="002E0E6D"/>
    <w:rsid w:val="002E1CF9"/>
    <w:rsid w:val="002E1ED7"/>
    <w:rsid w:val="002E2124"/>
    <w:rsid w:val="002E223F"/>
    <w:rsid w:val="002E253E"/>
    <w:rsid w:val="002E2702"/>
    <w:rsid w:val="002E30AB"/>
    <w:rsid w:val="002E3318"/>
    <w:rsid w:val="002E3705"/>
    <w:rsid w:val="002E3829"/>
    <w:rsid w:val="002E384A"/>
    <w:rsid w:val="002E3C3A"/>
    <w:rsid w:val="002E3F23"/>
    <w:rsid w:val="002E44BD"/>
    <w:rsid w:val="002E46EE"/>
    <w:rsid w:val="002E476B"/>
    <w:rsid w:val="002E595C"/>
    <w:rsid w:val="002E5CA2"/>
    <w:rsid w:val="002E60D9"/>
    <w:rsid w:val="002E777C"/>
    <w:rsid w:val="002E7C11"/>
    <w:rsid w:val="002F02A4"/>
    <w:rsid w:val="002F0BCF"/>
    <w:rsid w:val="002F0FFF"/>
    <w:rsid w:val="002F100F"/>
    <w:rsid w:val="002F11AD"/>
    <w:rsid w:val="002F1513"/>
    <w:rsid w:val="002F18C1"/>
    <w:rsid w:val="002F193A"/>
    <w:rsid w:val="002F1C1B"/>
    <w:rsid w:val="002F1DBA"/>
    <w:rsid w:val="002F2CEE"/>
    <w:rsid w:val="002F2EF6"/>
    <w:rsid w:val="002F35FE"/>
    <w:rsid w:val="002F4024"/>
    <w:rsid w:val="002F44D1"/>
    <w:rsid w:val="002F5562"/>
    <w:rsid w:val="002F6306"/>
    <w:rsid w:val="002F69C2"/>
    <w:rsid w:val="002F6D81"/>
    <w:rsid w:val="002F7524"/>
    <w:rsid w:val="002F7792"/>
    <w:rsid w:val="00300CD0"/>
    <w:rsid w:val="00300FD4"/>
    <w:rsid w:val="003027CF"/>
    <w:rsid w:val="00303ABC"/>
    <w:rsid w:val="00303B09"/>
    <w:rsid w:val="00304178"/>
    <w:rsid w:val="00304557"/>
    <w:rsid w:val="00304996"/>
    <w:rsid w:val="003059FA"/>
    <w:rsid w:val="00306389"/>
    <w:rsid w:val="003063E4"/>
    <w:rsid w:val="003066A0"/>
    <w:rsid w:val="003066F5"/>
    <w:rsid w:val="0030679A"/>
    <w:rsid w:val="00306F75"/>
    <w:rsid w:val="00306FF8"/>
    <w:rsid w:val="0030709A"/>
    <w:rsid w:val="00307677"/>
    <w:rsid w:val="00307DEB"/>
    <w:rsid w:val="00310054"/>
    <w:rsid w:val="00310DBE"/>
    <w:rsid w:val="00310DE2"/>
    <w:rsid w:val="003113AD"/>
    <w:rsid w:val="00311E5B"/>
    <w:rsid w:val="0031251A"/>
    <w:rsid w:val="00312637"/>
    <w:rsid w:val="00312698"/>
    <w:rsid w:val="00312B0E"/>
    <w:rsid w:val="00313248"/>
    <w:rsid w:val="00313CC6"/>
    <w:rsid w:val="00314000"/>
    <w:rsid w:val="00314ABC"/>
    <w:rsid w:val="00314F03"/>
    <w:rsid w:val="00314F7E"/>
    <w:rsid w:val="003154E8"/>
    <w:rsid w:val="003155B7"/>
    <w:rsid w:val="003155D5"/>
    <w:rsid w:val="00320199"/>
    <w:rsid w:val="00320D9E"/>
    <w:rsid w:val="00321151"/>
    <w:rsid w:val="00321432"/>
    <w:rsid w:val="00321AA5"/>
    <w:rsid w:val="00322360"/>
    <w:rsid w:val="00322AFB"/>
    <w:rsid w:val="00322B4B"/>
    <w:rsid w:val="0032313D"/>
    <w:rsid w:val="00324017"/>
    <w:rsid w:val="003242F2"/>
    <w:rsid w:val="00324B1D"/>
    <w:rsid w:val="0032543B"/>
    <w:rsid w:val="003258A4"/>
    <w:rsid w:val="00325F4E"/>
    <w:rsid w:val="003261E1"/>
    <w:rsid w:val="003263D3"/>
    <w:rsid w:val="00326CD8"/>
    <w:rsid w:val="003274B1"/>
    <w:rsid w:val="0032776E"/>
    <w:rsid w:val="00327BED"/>
    <w:rsid w:val="00327C0A"/>
    <w:rsid w:val="003300F1"/>
    <w:rsid w:val="00330118"/>
    <w:rsid w:val="00330A3C"/>
    <w:rsid w:val="003312BE"/>
    <w:rsid w:val="00331728"/>
    <w:rsid w:val="00331752"/>
    <w:rsid w:val="00331FE2"/>
    <w:rsid w:val="00332515"/>
    <w:rsid w:val="003329C3"/>
    <w:rsid w:val="00333067"/>
    <w:rsid w:val="00333805"/>
    <w:rsid w:val="0033392B"/>
    <w:rsid w:val="0033431F"/>
    <w:rsid w:val="00334629"/>
    <w:rsid w:val="00334AB0"/>
    <w:rsid w:val="00334BEA"/>
    <w:rsid w:val="00335736"/>
    <w:rsid w:val="00335FAA"/>
    <w:rsid w:val="003367C4"/>
    <w:rsid w:val="00336C39"/>
    <w:rsid w:val="00337432"/>
    <w:rsid w:val="00337699"/>
    <w:rsid w:val="003403F1"/>
    <w:rsid w:val="0034123F"/>
    <w:rsid w:val="0034162F"/>
    <w:rsid w:val="003424AC"/>
    <w:rsid w:val="0034296E"/>
    <w:rsid w:val="00342A3A"/>
    <w:rsid w:val="00343EDE"/>
    <w:rsid w:val="003440E5"/>
    <w:rsid w:val="00344303"/>
    <w:rsid w:val="003448D5"/>
    <w:rsid w:val="00344D05"/>
    <w:rsid w:val="003451B8"/>
    <w:rsid w:val="00346573"/>
    <w:rsid w:val="003468F8"/>
    <w:rsid w:val="0034720E"/>
    <w:rsid w:val="003473A8"/>
    <w:rsid w:val="00347A54"/>
    <w:rsid w:val="00350119"/>
    <w:rsid w:val="00350BB1"/>
    <w:rsid w:val="0035149C"/>
    <w:rsid w:val="00351B20"/>
    <w:rsid w:val="00351D56"/>
    <w:rsid w:val="00351EB0"/>
    <w:rsid w:val="00352001"/>
    <w:rsid w:val="003523A1"/>
    <w:rsid w:val="0035458E"/>
    <w:rsid w:val="00354624"/>
    <w:rsid w:val="00354807"/>
    <w:rsid w:val="00354AE1"/>
    <w:rsid w:val="0035596A"/>
    <w:rsid w:val="00355EC3"/>
    <w:rsid w:val="00356421"/>
    <w:rsid w:val="00356725"/>
    <w:rsid w:val="00356D1F"/>
    <w:rsid w:val="0035702C"/>
    <w:rsid w:val="003570EE"/>
    <w:rsid w:val="003576A8"/>
    <w:rsid w:val="00360409"/>
    <w:rsid w:val="003605D1"/>
    <w:rsid w:val="00360EEA"/>
    <w:rsid w:val="00361468"/>
    <w:rsid w:val="0036185A"/>
    <w:rsid w:val="00361E61"/>
    <w:rsid w:val="003626D8"/>
    <w:rsid w:val="00362E3E"/>
    <w:rsid w:val="00362E7B"/>
    <w:rsid w:val="00363006"/>
    <w:rsid w:val="00363291"/>
    <w:rsid w:val="00363963"/>
    <w:rsid w:val="00363DE5"/>
    <w:rsid w:val="003647AA"/>
    <w:rsid w:val="00364EF5"/>
    <w:rsid w:val="00365B7A"/>
    <w:rsid w:val="00366A13"/>
    <w:rsid w:val="0036708F"/>
    <w:rsid w:val="00367362"/>
    <w:rsid w:val="003676F6"/>
    <w:rsid w:val="00367933"/>
    <w:rsid w:val="0037024C"/>
    <w:rsid w:val="0037204A"/>
    <w:rsid w:val="003723D5"/>
    <w:rsid w:val="00373183"/>
    <w:rsid w:val="003749B7"/>
    <w:rsid w:val="00374BEC"/>
    <w:rsid w:val="003750F4"/>
    <w:rsid w:val="00375B51"/>
    <w:rsid w:val="00375B72"/>
    <w:rsid w:val="00375CCB"/>
    <w:rsid w:val="00375D68"/>
    <w:rsid w:val="00375EF8"/>
    <w:rsid w:val="0037644B"/>
    <w:rsid w:val="0037673A"/>
    <w:rsid w:val="00377733"/>
    <w:rsid w:val="00377ECC"/>
    <w:rsid w:val="0038004B"/>
    <w:rsid w:val="003802D2"/>
    <w:rsid w:val="00380751"/>
    <w:rsid w:val="0038223A"/>
    <w:rsid w:val="00382851"/>
    <w:rsid w:val="00383061"/>
    <w:rsid w:val="0038356F"/>
    <w:rsid w:val="003839B5"/>
    <w:rsid w:val="003843C6"/>
    <w:rsid w:val="00384A5B"/>
    <w:rsid w:val="0038620E"/>
    <w:rsid w:val="00386B18"/>
    <w:rsid w:val="00386F5B"/>
    <w:rsid w:val="00390E78"/>
    <w:rsid w:val="003917C6"/>
    <w:rsid w:val="003919B1"/>
    <w:rsid w:val="00391DAB"/>
    <w:rsid w:val="003920D8"/>
    <w:rsid w:val="003922C6"/>
    <w:rsid w:val="00392325"/>
    <w:rsid w:val="00392A39"/>
    <w:rsid w:val="00393796"/>
    <w:rsid w:val="003940BD"/>
    <w:rsid w:val="00396B8B"/>
    <w:rsid w:val="00396F4A"/>
    <w:rsid w:val="0039784E"/>
    <w:rsid w:val="00397921"/>
    <w:rsid w:val="00397CCB"/>
    <w:rsid w:val="003A018A"/>
    <w:rsid w:val="003A1948"/>
    <w:rsid w:val="003A1E3C"/>
    <w:rsid w:val="003A2D2A"/>
    <w:rsid w:val="003A3288"/>
    <w:rsid w:val="003A3448"/>
    <w:rsid w:val="003A5484"/>
    <w:rsid w:val="003A65A9"/>
    <w:rsid w:val="003A6726"/>
    <w:rsid w:val="003A6C3B"/>
    <w:rsid w:val="003A6D7C"/>
    <w:rsid w:val="003A6F3B"/>
    <w:rsid w:val="003A6FAC"/>
    <w:rsid w:val="003B009B"/>
    <w:rsid w:val="003B0335"/>
    <w:rsid w:val="003B08A0"/>
    <w:rsid w:val="003B0CC3"/>
    <w:rsid w:val="003B15F5"/>
    <w:rsid w:val="003B1800"/>
    <w:rsid w:val="003B1E04"/>
    <w:rsid w:val="003B1F43"/>
    <w:rsid w:val="003B248F"/>
    <w:rsid w:val="003B2A4A"/>
    <w:rsid w:val="003B35A8"/>
    <w:rsid w:val="003B3E6B"/>
    <w:rsid w:val="003B403F"/>
    <w:rsid w:val="003B4757"/>
    <w:rsid w:val="003B55EB"/>
    <w:rsid w:val="003B5694"/>
    <w:rsid w:val="003B56E4"/>
    <w:rsid w:val="003B63B0"/>
    <w:rsid w:val="003B643B"/>
    <w:rsid w:val="003B65A5"/>
    <w:rsid w:val="003B6F88"/>
    <w:rsid w:val="003B72CD"/>
    <w:rsid w:val="003B78A5"/>
    <w:rsid w:val="003B7FFB"/>
    <w:rsid w:val="003C089E"/>
    <w:rsid w:val="003C08A3"/>
    <w:rsid w:val="003C12E1"/>
    <w:rsid w:val="003C18A6"/>
    <w:rsid w:val="003C2094"/>
    <w:rsid w:val="003C267B"/>
    <w:rsid w:val="003C309A"/>
    <w:rsid w:val="003C31A4"/>
    <w:rsid w:val="003C35A8"/>
    <w:rsid w:val="003C367A"/>
    <w:rsid w:val="003C3680"/>
    <w:rsid w:val="003C3AAF"/>
    <w:rsid w:val="003C4D7A"/>
    <w:rsid w:val="003C7196"/>
    <w:rsid w:val="003C78E9"/>
    <w:rsid w:val="003C7A0E"/>
    <w:rsid w:val="003C7C47"/>
    <w:rsid w:val="003D0789"/>
    <w:rsid w:val="003D20DB"/>
    <w:rsid w:val="003D262D"/>
    <w:rsid w:val="003D265B"/>
    <w:rsid w:val="003D2EE0"/>
    <w:rsid w:val="003D3001"/>
    <w:rsid w:val="003D4202"/>
    <w:rsid w:val="003D4423"/>
    <w:rsid w:val="003D442D"/>
    <w:rsid w:val="003D4477"/>
    <w:rsid w:val="003D44B9"/>
    <w:rsid w:val="003D4926"/>
    <w:rsid w:val="003D498A"/>
    <w:rsid w:val="003D4E83"/>
    <w:rsid w:val="003D5830"/>
    <w:rsid w:val="003D5F2B"/>
    <w:rsid w:val="003D6BB1"/>
    <w:rsid w:val="003D7334"/>
    <w:rsid w:val="003D7634"/>
    <w:rsid w:val="003D7D92"/>
    <w:rsid w:val="003D7F13"/>
    <w:rsid w:val="003E030C"/>
    <w:rsid w:val="003E082B"/>
    <w:rsid w:val="003E0E21"/>
    <w:rsid w:val="003E1296"/>
    <w:rsid w:val="003E1B06"/>
    <w:rsid w:val="003E23F2"/>
    <w:rsid w:val="003E2FC8"/>
    <w:rsid w:val="003E387F"/>
    <w:rsid w:val="003E39BD"/>
    <w:rsid w:val="003E3CFA"/>
    <w:rsid w:val="003E4279"/>
    <w:rsid w:val="003E4800"/>
    <w:rsid w:val="003E57C6"/>
    <w:rsid w:val="003E5BDC"/>
    <w:rsid w:val="003E63BF"/>
    <w:rsid w:val="003E6E9E"/>
    <w:rsid w:val="003E7E65"/>
    <w:rsid w:val="003F01C9"/>
    <w:rsid w:val="003F06CB"/>
    <w:rsid w:val="003F1589"/>
    <w:rsid w:val="003F1D7D"/>
    <w:rsid w:val="003F26D2"/>
    <w:rsid w:val="003F2BA0"/>
    <w:rsid w:val="003F2C36"/>
    <w:rsid w:val="003F3B74"/>
    <w:rsid w:val="003F4861"/>
    <w:rsid w:val="003F4C3E"/>
    <w:rsid w:val="003F5106"/>
    <w:rsid w:val="003F59DB"/>
    <w:rsid w:val="003F6369"/>
    <w:rsid w:val="003F6BEF"/>
    <w:rsid w:val="004011BB"/>
    <w:rsid w:val="0040140F"/>
    <w:rsid w:val="004024A5"/>
    <w:rsid w:val="0040254C"/>
    <w:rsid w:val="00402700"/>
    <w:rsid w:val="00402BD1"/>
    <w:rsid w:val="004031A1"/>
    <w:rsid w:val="004032C4"/>
    <w:rsid w:val="00403A84"/>
    <w:rsid w:val="00403E33"/>
    <w:rsid w:val="00403E8D"/>
    <w:rsid w:val="004050B0"/>
    <w:rsid w:val="00405187"/>
    <w:rsid w:val="004057F3"/>
    <w:rsid w:val="00405D2B"/>
    <w:rsid w:val="004075ED"/>
    <w:rsid w:val="00407B66"/>
    <w:rsid w:val="00407D42"/>
    <w:rsid w:val="00410F6C"/>
    <w:rsid w:val="00412187"/>
    <w:rsid w:val="004122EA"/>
    <w:rsid w:val="00413126"/>
    <w:rsid w:val="004137D6"/>
    <w:rsid w:val="00413835"/>
    <w:rsid w:val="00414323"/>
    <w:rsid w:val="00414BA9"/>
    <w:rsid w:val="00414BAE"/>
    <w:rsid w:val="0041661F"/>
    <w:rsid w:val="0041729F"/>
    <w:rsid w:val="00417FAD"/>
    <w:rsid w:val="0042019C"/>
    <w:rsid w:val="00420CAE"/>
    <w:rsid w:val="0042168A"/>
    <w:rsid w:val="004216B6"/>
    <w:rsid w:val="00421A4A"/>
    <w:rsid w:val="00422132"/>
    <w:rsid w:val="00422169"/>
    <w:rsid w:val="0042223A"/>
    <w:rsid w:val="004222E1"/>
    <w:rsid w:val="004233C8"/>
    <w:rsid w:val="00424B67"/>
    <w:rsid w:val="00425302"/>
    <w:rsid w:val="00425B7C"/>
    <w:rsid w:val="00425D31"/>
    <w:rsid w:val="004262BD"/>
    <w:rsid w:val="00426328"/>
    <w:rsid w:val="00426933"/>
    <w:rsid w:val="00426C0B"/>
    <w:rsid w:val="00426D8E"/>
    <w:rsid w:val="00426EE3"/>
    <w:rsid w:val="0042713E"/>
    <w:rsid w:val="00427539"/>
    <w:rsid w:val="00427ABC"/>
    <w:rsid w:val="0043051C"/>
    <w:rsid w:val="00430774"/>
    <w:rsid w:val="004311D5"/>
    <w:rsid w:val="00431ED3"/>
    <w:rsid w:val="00431FC6"/>
    <w:rsid w:val="0043219D"/>
    <w:rsid w:val="00432410"/>
    <w:rsid w:val="0043245E"/>
    <w:rsid w:val="004338C7"/>
    <w:rsid w:val="00434125"/>
    <w:rsid w:val="0043469E"/>
    <w:rsid w:val="00435146"/>
    <w:rsid w:val="00435795"/>
    <w:rsid w:val="004362EF"/>
    <w:rsid w:val="0043644A"/>
    <w:rsid w:val="004367C1"/>
    <w:rsid w:val="004369EF"/>
    <w:rsid w:val="004374D8"/>
    <w:rsid w:val="00437ADD"/>
    <w:rsid w:val="00437C16"/>
    <w:rsid w:val="004409CA"/>
    <w:rsid w:val="00440FB3"/>
    <w:rsid w:val="0044127E"/>
    <w:rsid w:val="00441509"/>
    <w:rsid w:val="004417DB"/>
    <w:rsid w:val="004426F2"/>
    <w:rsid w:val="00442C17"/>
    <w:rsid w:val="00442F65"/>
    <w:rsid w:val="00443A85"/>
    <w:rsid w:val="00443FB5"/>
    <w:rsid w:val="004441B0"/>
    <w:rsid w:val="004442E7"/>
    <w:rsid w:val="004445D8"/>
    <w:rsid w:val="0044524B"/>
    <w:rsid w:val="00446268"/>
    <w:rsid w:val="00446452"/>
    <w:rsid w:val="00447236"/>
    <w:rsid w:val="004478D3"/>
    <w:rsid w:val="00447CDF"/>
    <w:rsid w:val="00447E52"/>
    <w:rsid w:val="00447ECE"/>
    <w:rsid w:val="00450A49"/>
    <w:rsid w:val="00450A4B"/>
    <w:rsid w:val="004516D6"/>
    <w:rsid w:val="00451FAD"/>
    <w:rsid w:val="004523F8"/>
    <w:rsid w:val="004526D2"/>
    <w:rsid w:val="004527AE"/>
    <w:rsid w:val="00452FDE"/>
    <w:rsid w:val="00453140"/>
    <w:rsid w:val="004534A6"/>
    <w:rsid w:val="004534F5"/>
    <w:rsid w:val="004539B2"/>
    <w:rsid w:val="00454108"/>
    <w:rsid w:val="004543DB"/>
    <w:rsid w:val="004545DC"/>
    <w:rsid w:val="004559C1"/>
    <w:rsid w:val="00455C18"/>
    <w:rsid w:val="00456C2A"/>
    <w:rsid w:val="00457C92"/>
    <w:rsid w:val="00457D9D"/>
    <w:rsid w:val="00460403"/>
    <w:rsid w:val="00460877"/>
    <w:rsid w:val="00460C56"/>
    <w:rsid w:val="00461337"/>
    <w:rsid w:val="004618F0"/>
    <w:rsid w:val="00461BBA"/>
    <w:rsid w:val="00461CA5"/>
    <w:rsid w:val="00461D02"/>
    <w:rsid w:val="0046232D"/>
    <w:rsid w:val="00462CE1"/>
    <w:rsid w:val="00462F89"/>
    <w:rsid w:val="00463241"/>
    <w:rsid w:val="00463399"/>
    <w:rsid w:val="00463522"/>
    <w:rsid w:val="00463A8E"/>
    <w:rsid w:val="00464FA9"/>
    <w:rsid w:val="004666BD"/>
    <w:rsid w:val="004674EB"/>
    <w:rsid w:val="0046753F"/>
    <w:rsid w:val="00467801"/>
    <w:rsid w:val="00467D9E"/>
    <w:rsid w:val="00467E69"/>
    <w:rsid w:val="0047030A"/>
    <w:rsid w:val="0047034A"/>
    <w:rsid w:val="004706F6"/>
    <w:rsid w:val="00470820"/>
    <w:rsid w:val="00470945"/>
    <w:rsid w:val="00471474"/>
    <w:rsid w:val="004716F4"/>
    <w:rsid w:val="004719A6"/>
    <w:rsid w:val="00471C46"/>
    <w:rsid w:val="0047295E"/>
    <w:rsid w:val="00472D1B"/>
    <w:rsid w:val="00473046"/>
    <w:rsid w:val="00473936"/>
    <w:rsid w:val="00474620"/>
    <w:rsid w:val="00474D04"/>
    <w:rsid w:val="00474D40"/>
    <w:rsid w:val="00474EC5"/>
    <w:rsid w:val="00475508"/>
    <w:rsid w:val="004755E3"/>
    <w:rsid w:val="00475D99"/>
    <w:rsid w:val="00476B15"/>
    <w:rsid w:val="00476DD1"/>
    <w:rsid w:val="00476FA0"/>
    <w:rsid w:val="0047708C"/>
    <w:rsid w:val="004776B4"/>
    <w:rsid w:val="0048018C"/>
    <w:rsid w:val="004809F2"/>
    <w:rsid w:val="004811BE"/>
    <w:rsid w:val="004813AC"/>
    <w:rsid w:val="00483CC5"/>
    <w:rsid w:val="004847AB"/>
    <w:rsid w:val="00484C7D"/>
    <w:rsid w:val="00485154"/>
    <w:rsid w:val="0048543F"/>
    <w:rsid w:val="0048593B"/>
    <w:rsid w:val="00485D6A"/>
    <w:rsid w:val="004863C1"/>
    <w:rsid w:val="004879AD"/>
    <w:rsid w:val="00487BC9"/>
    <w:rsid w:val="00487CB0"/>
    <w:rsid w:val="00490DF6"/>
    <w:rsid w:val="00491201"/>
    <w:rsid w:val="004914C7"/>
    <w:rsid w:val="004915CF"/>
    <w:rsid w:val="00491700"/>
    <w:rsid w:val="00491FBA"/>
    <w:rsid w:val="00492442"/>
    <w:rsid w:val="004929CA"/>
    <w:rsid w:val="00492D0A"/>
    <w:rsid w:val="004936E5"/>
    <w:rsid w:val="00493E79"/>
    <w:rsid w:val="00493F44"/>
    <w:rsid w:val="00494144"/>
    <w:rsid w:val="0049472D"/>
    <w:rsid w:val="00494A08"/>
    <w:rsid w:val="00494E05"/>
    <w:rsid w:val="00495603"/>
    <w:rsid w:val="00496300"/>
    <w:rsid w:val="0049646B"/>
    <w:rsid w:val="00496D8F"/>
    <w:rsid w:val="0049774D"/>
    <w:rsid w:val="004977D8"/>
    <w:rsid w:val="00497EA9"/>
    <w:rsid w:val="00497EF1"/>
    <w:rsid w:val="004A058F"/>
    <w:rsid w:val="004A1483"/>
    <w:rsid w:val="004A15EF"/>
    <w:rsid w:val="004A171D"/>
    <w:rsid w:val="004A2207"/>
    <w:rsid w:val="004A3033"/>
    <w:rsid w:val="004A33E4"/>
    <w:rsid w:val="004A366C"/>
    <w:rsid w:val="004A3C2B"/>
    <w:rsid w:val="004A440B"/>
    <w:rsid w:val="004A507C"/>
    <w:rsid w:val="004A5289"/>
    <w:rsid w:val="004A5638"/>
    <w:rsid w:val="004A5789"/>
    <w:rsid w:val="004A7173"/>
    <w:rsid w:val="004A72F2"/>
    <w:rsid w:val="004A74FF"/>
    <w:rsid w:val="004A777C"/>
    <w:rsid w:val="004A7A62"/>
    <w:rsid w:val="004A7BC5"/>
    <w:rsid w:val="004A7F45"/>
    <w:rsid w:val="004B00ED"/>
    <w:rsid w:val="004B0505"/>
    <w:rsid w:val="004B05E9"/>
    <w:rsid w:val="004B07FA"/>
    <w:rsid w:val="004B11E2"/>
    <w:rsid w:val="004B1EBA"/>
    <w:rsid w:val="004B25EC"/>
    <w:rsid w:val="004B2853"/>
    <w:rsid w:val="004B35B7"/>
    <w:rsid w:val="004B3604"/>
    <w:rsid w:val="004B3AC6"/>
    <w:rsid w:val="004B4398"/>
    <w:rsid w:val="004B4621"/>
    <w:rsid w:val="004B4696"/>
    <w:rsid w:val="004B5FD9"/>
    <w:rsid w:val="004B63B7"/>
    <w:rsid w:val="004B64FE"/>
    <w:rsid w:val="004B689A"/>
    <w:rsid w:val="004B6F54"/>
    <w:rsid w:val="004C0312"/>
    <w:rsid w:val="004C0552"/>
    <w:rsid w:val="004C062F"/>
    <w:rsid w:val="004C080C"/>
    <w:rsid w:val="004C0C29"/>
    <w:rsid w:val="004C0DD7"/>
    <w:rsid w:val="004C12AA"/>
    <w:rsid w:val="004C1753"/>
    <w:rsid w:val="004C2063"/>
    <w:rsid w:val="004C2D81"/>
    <w:rsid w:val="004C2F9B"/>
    <w:rsid w:val="004C3CEB"/>
    <w:rsid w:val="004C4FDE"/>
    <w:rsid w:val="004C5444"/>
    <w:rsid w:val="004C5B0A"/>
    <w:rsid w:val="004C614F"/>
    <w:rsid w:val="004C67B4"/>
    <w:rsid w:val="004C731A"/>
    <w:rsid w:val="004C75EF"/>
    <w:rsid w:val="004C7680"/>
    <w:rsid w:val="004C776E"/>
    <w:rsid w:val="004C7787"/>
    <w:rsid w:val="004D0AA4"/>
    <w:rsid w:val="004D0BAF"/>
    <w:rsid w:val="004D1012"/>
    <w:rsid w:val="004D1163"/>
    <w:rsid w:val="004D19EE"/>
    <w:rsid w:val="004D1F19"/>
    <w:rsid w:val="004D3420"/>
    <w:rsid w:val="004D46E5"/>
    <w:rsid w:val="004D4BCE"/>
    <w:rsid w:val="004D5BE2"/>
    <w:rsid w:val="004D61E1"/>
    <w:rsid w:val="004D6C39"/>
    <w:rsid w:val="004D70A3"/>
    <w:rsid w:val="004D7134"/>
    <w:rsid w:val="004D73FA"/>
    <w:rsid w:val="004D7481"/>
    <w:rsid w:val="004D7F5F"/>
    <w:rsid w:val="004D7FEB"/>
    <w:rsid w:val="004E0269"/>
    <w:rsid w:val="004E226E"/>
    <w:rsid w:val="004E282B"/>
    <w:rsid w:val="004E291B"/>
    <w:rsid w:val="004E2BD5"/>
    <w:rsid w:val="004E2D54"/>
    <w:rsid w:val="004E2F68"/>
    <w:rsid w:val="004E329A"/>
    <w:rsid w:val="004E3A7C"/>
    <w:rsid w:val="004E3CF6"/>
    <w:rsid w:val="004E44C0"/>
    <w:rsid w:val="004E49CA"/>
    <w:rsid w:val="004E4D71"/>
    <w:rsid w:val="004E4E85"/>
    <w:rsid w:val="004E52CE"/>
    <w:rsid w:val="004E5595"/>
    <w:rsid w:val="004E5913"/>
    <w:rsid w:val="004E5A20"/>
    <w:rsid w:val="004E6364"/>
    <w:rsid w:val="004E69B5"/>
    <w:rsid w:val="004E7A6C"/>
    <w:rsid w:val="004E7D5A"/>
    <w:rsid w:val="004E7FCB"/>
    <w:rsid w:val="004F0BC8"/>
    <w:rsid w:val="004F2EB5"/>
    <w:rsid w:val="004F31A9"/>
    <w:rsid w:val="004F3D62"/>
    <w:rsid w:val="004F40CA"/>
    <w:rsid w:val="004F482D"/>
    <w:rsid w:val="004F4A20"/>
    <w:rsid w:val="004F4D75"/>
    <w:rsid w:val="004F4D76"/>
    <w:rsid w:val="004F4D9E"/>
    <w:rsid w:val="004F4E76"/>
    <w:rsid w:val="004F4EA4"/>
    <w:rsid w:val="004F6381"/>
    <w:rsid w:val="004F647A"/>
    <w:rsid w:val="004F662B"/>
    <w:rsid w:val="004F69F1"/>
    <w:rsid w:val="004F6DD0"/>
    <w:rsid w:val="004F7A6C"/>
    <w:rsid w:val="004F7BAE"/>
    <w:rsid w:val="004F7EC5"/>
    <w:rsid w:val="00500531"/>
    <w:rsid w:val="00500920"/>
    <w:rsid w:val="00501841"/>
    <w:rsid w:val="0050230C"/>
    <w:rsid w:val="005030B2"/>
    <w:rsid w:val="005035B0"/>
    <w:rsid w:val="0050403A"/>
    <w:rsid w:val="005044C3"/>
    <w:rsid w:val="005053FF"/>
    <w:rsid w:val="00505885"/>
    <w:rsid w:val="00506A6D"/>
    <w:rsid w:val="00506E03"/>
    <w:rsid w:val="0050744A"/>
    <w:rsid w:val="00511503"/>
    <w:rsid w:val="00511B01"/>
    <w:rsid w:val="00511FC3"/>
    <w:rsid w:val="00512323"/>
    <w:rsid w:val="005124F5"/>
    <w:rsid w:val="005128DB"/>
    <w:rsid w:val="00512DAB"/>
    <w:rsid w:val="00512ECC"/>
    <w:rsid w:val="005131D6"/>
    <w:rsid w:val="00513359"/>
    <w:rsid w:val="0051370A"/>
    <w:rsid w:val="00513CEF"/>
    <w:rsid w:val="00513CF7"/>
    <w:rsid w:val="005142B3"/>
    <w:rsid w:val="00514463"/>
    <w:rsid w:val="0051490D"/>
    <w:rsid w:val="0051496D"/>
    <w:rsid w:val="00514D93"/>
    <w:rsid w:val="005153C3"/>
    <w:rsid w:val="00515482"/>
    <w:rsid w:val="00516554"/>
    <w:rsid w:val="00517C05"/>
    <w:rsid w:val="00520C76"/>
    <w:rsid w:val="0052148F"/>
    <w:rsid w:val="00521A64"/>
    <w:rsid w:val="00521B18"/>
    <w:rsid w:val="00521B64"/>
    <w:rsid w:val="00521F28"/>
    <w:rsid w:val="00521F3F"/>
    <w:rsid w:val="0052261B"/>
    <w:rsid w:val="00522994"/>
    <w:rsid w:val="00523477"/>
    <w:rsid w:val="0052366F"/>
    <w:rsid w:val="0052367A"/>
    <w:rsid w:val="0052387E"/>
    <w:rsid w:val="00523B41"/>
    <w:rsid w:val="005253E8"/>
    <w:rsid w:val="00525CCB"/>
    <w:rsid w:val="005260BF"/>
    <w:rsid w:val="00526C8E"/>
    <w:rsid w:val="00527DAA"/>
    <w:rsid w:val="005300F2"/>
    <w:rsid w:val="0053033D"/>
    <w:rsid w:val="0053061F"/>
    <w:rsid w:val="005307FF"/>
    <w:rsid w:val="00530C3B"/>
    <w:rsid w:val="00532039"/>
    <w:rsid w:val="005324C7"/>
    <w:rsid w:val="005327B8"/>
    <w:rsid w:val="005329A6"/>
    <w:rsid w:val="00534054"/>
    <w:rsid w:val="005347B4"/>
    <w:rsid w:val="00535976"/>
    <w:rsid w:val="0053662D"/>
    <w:rsid w:val="0053670E"/>
    <w:rsid w:val="0053683A"/>
    <w:rsid w:val="00536979"/>
    <w:rsid w:val="005369A2"/>
    <w:rsid w:val="0053761D"/>
    <w:rsid w:val="00540B79"/>
    <w:rsid w:val="00541353"/>
    <w:rsid w:val="0054183B"/>
    <w:rsid w:val="00541BE9"/>
    <w:rsid w:val="00541DA2"/>
    <w:rsid w:val="0054201A"/>
    <w:rsid w:val="005426D8"/>
    <w:rsid w:val="00543211"/>
    <w:rsid w:val="00543556"/>
    <w:rsid w:val="00543755"/>
    <w:rsid w:val="00545168"/>
    <w:rsid w:val="00545725"/>
    <w:rsid w:val="00545889"/>
    <w:rsid w:val="005459D1"/>
    <w:rsid w:val="00545CFC"/>
    <w:rsid w:val="00546E2F"/>
    <w:rsid w:val="00546EB0"/>
    <w:rsid w:val="00546FDF"/>
    <w:rsid w:val="0054791E"/>
    <w:rsid w:val="00550147"/>
    <w:rsid w:val="0055135A"/>
    <w:rsid w:val="00551C75"/>
    <w:rsid w:val="00551F55"/>
    <w:rsid w:val="00551FB3"/>
    <w:rsid w:val="00552215"/>
    <w:rsid w:val="005523EC"/>
    <w:rsid w:val="00553525"/>
    <w:rsid w:val="00554BDD"/>
    <w:rsid w:val="00554E51"/>
    <w:rsid w:val="005556F4"/>
    <w:rsid w:val="00555E1B"/>
    <w:rsid w:val="0055600C"/>
    <w:rsid w:val="00556343"/>
    <w:rsid w:val="00557123"/>
    <w:rsid w:val="00557829"/>
    <w:rsid w:val="00557DD0"/>
    <w:rsid w:val="0056089B"/>
    <w:rsid w:val="00560B56"/>
    <w:rsid w:val="00560E65"/>
    <w:rsid w:val="005613E4"/>
    <w:rsid w:val="00561ED6"/>
    <w:rsid w:val="005620CF"/>
    <w:rsid w:val="00562136"/>
    <w:rsid w:val="0056233A"/>
    <w:rsid w:val="00562555"/>
    <w:rsid w:val="00563760"/>
    <w:rsid w:val="005639F9"/>
    <w:rsid w:val="005640C6"/>
    <w:rsid w:val="0056473B"/>
    <w:rsid w:val="0056573F"/>
    <w:rsid w:val="005659B4"/>
    <w:rsid w:val="005659CF"/>
    <w:rsid w:val="00565AFA"/>
    <w:rsid w:val="005660E7"/>
    <w:rsid w:val="0056636D"/>
    <w:rsid w:val="005663B2"/>
    <w:rsid w:val="00566922"/>
    <w:rsid w:val="00566B07"/>
    <w:rsid w:val="00567AB1"/>
    <w:rsid w:val="005709FB"/>
    <w:rsid w:val="00571A79"/>
    <w:rsid w:val="00571CCC"/>
    <w:rsid w:val="00571EFD"/>
    <w:rsid w:val="005725E4"/>
    <w:rsid w:val="00572A51"/>
    <w:rsid w:val="00572ACE"/>
    <w:rsid w:val="005733EB"/>
    <w:rsid w:val="00573A40"/>
    <w:rsid w:val="00573E25"/>
    <w:rsid w:val="00575766"/>
    <w:rsid w:val="00575DB1"/>
    <w:rsid w:val="0057641F"/>
    <w:rsid w:val="00576CA4"/>
    <w:rsid w:val="00576F54"/>
    <w:rsid w:val="00577055"/>
    <w:rsid w:val="00577366"/>
    <w:rsid w:val="00577561"/>
    <w:rsid w:val="00577C13"/>
    <w:rsid w:val="00577D7A"/>
    <w:rsid w:val="0058060C"/>
    <w:rsid w:val="00580C52"/>
    <w:rsid w:val="005824D2"/>
    <w:rsid w:val="00582BD8"/>
    <w:rsid w:val="0058332D"/>
    <w:rsid w:val="0058358F"/>
    <w:rsid w:val="0058401F"/>
    <w:rsid w:val="0058408F"/>
    <w:rsid w:val="00584AAF"/>
    <w:rsid w:val="00584E2B"/>
    <w:rsid w:val="00586692"/>
    <w:rsid w:val="005878FE"/>
    <w:rsid w:val="00587B2B"/>
    <w:rsid w:val="00587EBE"/>
    <w:rsid w:val="0059018E"/>
    <w:rsid w:val="00590CB7"/>
    <w:rsid w:val="00591785"/>
    <w:rsid w:val="00591ABA"/>
    <w:rsid w:val="00592181"/>
    <w:rsid w:val="005937E0"/>
    <w:rsid w:val="00593871"/>
    <w:rsid w:val="00594532"/>
    <w:rsid w:val="00594BF3"/>
    <w:rsid w:val="0059556B"/>
    <w:rsid w:val="00595E5E"/>
    <w:rsid w:val="005960EC"/>
    <w:rsid w:val="005965E6"/>
    <w:rsid w:val="005969DD"/>
    <w:rsid w:val="00597217"/>
    <w:rsid w:val="00597836"/>
    <w:rsid w:val="00597967"/>
    <w:rsid w:val="005979DA"/>
    <w:rsid w:val="00597A7D"/>
    <w:rsid w:val="005A1515"/>
    <w:rsid w:val="005A24CC"/>
    <w:rsid w:val="005A25C7"/>
    <w:rsid w:val="005A2E36"/>
    <w:rsid w:val="005A2F44"/>
    <w:rsid w:val="005A2FEC"/>
    <w:rsid w:val="005A38A1"/>
    <w:rsid w:val="005A40B8"/>
    <w:rsid w:val="005A4E36"/>
    <w:rsid w:val="005A5514"/>
    <w:rsid w:val="005A57DC"/>
    <w:rsid w:val="005A57DF"/>
    <w:rsid w:val="005A5D1D"/>
    <w:rsid w:val="005A5FA8"/>
    <w:rsid w:val="005A6790"/>
    <w:rsid w:val="005A6DCC"/>
    <w:rsid w:val="005A6E2E"/>
    <w:rsid w:val="005A7098"/>
    <w:rsid w:val="005A7226"/>
    <w:rsid w:val="005B0B3E"/>
    <w:rsid w:val="005B0BF6"/>
    <w:rsid w:val="005B1999"/>
    <w:rsid w:val="005B1C53"/>
    <w:rsid w:val="005B299D"/>
    <w:rsid w:val="005B38DC"/>
    <w:rsid w:val="005B54F5"/>
    <w:rsid w:val="005B5542"/>
    <w:rsid w:val="005B60E7"/>
    <w:rsid w:val="005B6C19"/>
    <w:rsid w:val="005B6F10"/>
    <w:rsid w:val="005B7F20"/>
    <w:rsid w:val="005C0D70"/>
    <w:rsid w:val="005C1326"/>
    <w:rsid w:val="005C1377"/>
    <w:rsid w:val="005C149D"/>
    <w:rsid w:val="005C149E"/>
    <w:rsid w:val="005C1C6C"/>
    <w:rsid w:val="005C2276"/>
    <w:rsid w:val="005C31F8"/>
    <w:rsid w:val="005C3271"/>
    <w:rsid w:val="005C33DF"/>
    <w:rsid w:val="005C4600"/>
    <w:rsid w:val="005C46D2"/>
    <w:rsid w:val="005C49D9"/>
    <w:rsid w:val="005C5585"/>
    <w:rsid w:val="005C5AAD"/>
    <w:rsid w:val="005C5EC5"/>
    <w:rsid w:val="005C62C1"/>
    <w:rsid w:val="005C7956"/>
    <w:rsid w:val="005C7ACB"/>
    <w:rsid w:val="005C7C8D"/>
    <w:rsid w:val="005C7F07"/>
    <w:rsid w:val="005D0031"/>
    <w:rsid w:val="005D0247"/>
    <w:rsid w:val="005D05C2"/>
    <w:rsid w:val="005D0B0D"/>
    <w:rsid w:val="005D1399"/>
    <w:rsid w:val="005D1605"/>
    <w:rsid w:val="005D24B4"/>
    <w:rsid w:val="005D26B2"/>
    <w:rsid w:val="005D278E"/>
    <w:rsid w:val="005D2D39"/>
    <w:rsid w:val="005D2DFF"/>
    <w:rsid w:val="005D304A"/>
    <w:rsid w:val="005D308D"/>
    <w:rsid w:val="005D4643"/>
    <w:rsid w:val="005D4932"/>
    <w:rsid w:val="005D52C7"/>
    <w:rsid w:val="005D5C26"/>
    <w:rsid w:val="005D605C"/>
    <w:rsid w:val="005D630D"/>
    <w:rsid w:val="005D6A36"/>
    <w:rsid w:val="005D7087"/>
    <w:rsid w:val="005D7636"/>
    <w:rsid w:val="005E0118"/>
    <w:rsid w:val="005E0625"/>
    <w:rsid w:val="005E07B3"/>
    <w:rsid w:val="005E088C"/>
    <w:rsid w:val="005E3640"/>
    <w:rsid w:val="005E3947"/>
    <w:rsid w:val="005E40BC"/>
    <w:rsid w:val="005E4224"/>
    <w:rsid w:val="005E4465"/>
    <w:rsid w:val="005E446E"/>
    <w:rsid w:val="005E47B7"/>
    <w:rsid w:val="005E4D77"/>
    <w:rsid w:val="005E5482"/>
    <w:rsid w:val="005E6021"/>
    <w:rsid w:val="005E6448"/>
    <w:rsid w:val="005F0335"/>
    <w:rsid w:val="005F0498"/>
    <w:rsid w:val="005F092C"/>
    <w:rsid w:val="005F0937"/>
    <w:rsid w:val="005F0AD5"/>
    <w:rsid w:val="005F0F42"/>
    <w:rsid w:val="005F0FD3"/>
    <w:rsid w:val="005F12E0"/>
    <w:rsid w:val="005F130B"/>
    <w:rsid w:val="005F1311"/>
    <w:rsid w:val="005F170C"/>
    <w:rsid w:val="005F1F12"/>
    <w:rsid w:val="005F227B"/>
    <w:rsid w:val="005F247A"/>
    <w:rsid w:val="005F283B"/>
    <w:rsid w:val="005F2BA6"/>
    <w:rsid w:val="005F2DD0"/>
    <w:rsid w:val="005F30E4"/>
    <w:rsid w:val="005F341C"/>
    <w:rsid w:val="005F359D"/>
    <w:rsid w:val="005F361E"/>
    <w:rsid w:val="005F3AB7"/>
    <w:rsid w:val="005F3AB8"/>
    <w:rsid w:val="005F41C1"/>
    <w:rsid w:val="005F53A7"/>
    <w:rsid w:val="005F58C2"/>
    <w:rsid w:val="005F5D45"/>
    <w:rsid w:val="005F70DF"/>
    <w:rsid w:val="005F71C1"/>
    <w:rsid w:val="005F71C4"/>
    <w:rsid w:val="005F732F"/>
    <w:rsid w:val="005F7D2F"/>
    <w:rsid w:val="00600C0E"/>
    <w:rsid w:val="00602B43"/>
    <w:rsid w:val="00604054"/>
    <w:rsid w:val="006050DE"/>
    <w:rsid w:val="006055F6"/>
    <w:rsid w:val="00605B19"/>
    <w:rsid w:val="00606CBF"/>
    <w:rsid w:val="00607089"/>
    <w:rsid w:val="006071E7"/>
    <w:rsid w:val="0060725C"/>
    <w:rsid w:val="006073B0"/>
    <w:rsid w:val="00607914"/>
    <w:rsid w:val="006108A7"/>
    <w:rsid w:val="00610E5B"/>
    <w:rsid w:val="006111E6"/>
    <w:rsid w:val="00611462"/>
    <w:rsid w:val="00611CAD"/>
    <w:rsid w:val="00612232"/>
    <w:rsid w:val="00612C0D"/>
    <w:rsid w:val="006132CB"/>
    <w:rsid w:val="0061352B"/>
    <w:rsid w:val="00613A41"/>
    <w:rsid w:val="00613A9F"/>
    <w:rsid w:val="00614293"/>
    <w:rsid w:val="0061451E"/>
    <w:rsid w:val="0061479D"/>
    <w:rsid w:val="006149F9"/>
    <w:rsid w:val="00614B5D"/>
    <w:rsid w:val="006165E7"/>
    <w:rsid w:val="00616758"/>
    <w:rsid w:val="00616ADE"/>
    <w:rsid w:val="00617FFB"/>
    <w:rsid w:val="006208FA"/>
    <w:rsid w:val="0062099E"/>
    <w:rsid w:val="00621514"/>
    <w:rsid w:val="00621B4A"/>
    <w:rsid w:val="00623C75"/>
    <w:rsid w:val="006243F8"/>
    <w:rsid w:val="0062548F"/>
    <w:rsid w:val="00625C8F"/>
    <w:rsid w:val="0062623E"/>
    <w:rsid w:val="006269FB"/>
    <w:rsid w:val="00626A42"/>
    <w:rsid w:val="00626B9D"/>
    <w:rsid w:val="006274A0"/>
    <w:rsid w:val="006274D0"/>
    <w:rsid w:val="006274D1"/>
    <w:rsid w:val="0062756E"/>
    <w:rsid w:val="00627BC8"/>
    <w:rsid w:val="00630124"/>
    <w:rsid w:val="00630AA6"/>
    <w:rsid w:val="00630E5F"/>
    <w:rsid w:val="00631B08"/>
    <w:rsid w:val="006322D8"/>
    <w:rsid w:val="006322EA"/>
    <w:rsid w:val="006324C2"/>
    <w:rsid w:val="0063264F"/>
    <w:rsid w:val="006328AB"/>
    <w:rsid w:val="00632D4D"/>
    <w:rsid w:val="006331E8"/>
    <w:rsid w:val="00633A11"/>
    <w:rsid w:val="00634C2A"/>
    <w:rsid w:val="00635235"/>
    <w:rsid w:val="00635DE2"/>
    <w:rsid w:val="00635F7C"/>
    <w:rsid w:val="00636BAB"/>
    <w:rsid w:val="00636CA8"/>
    <w:rsid w:val="006374B5"/>
    <w:rsid w:val="00637714"/>
    <w:rsid w:val="006377C8"/>
    <w:rsid w:val="006378E3"/>
    <w:rsid w:val="00640279"/>
    <w:rsid w:val="00640740"/>
    <w:rsid w:val="00641078"/>
    <w:rsid w:val="0064155F"/>
    <w:rsid w:val="0064245B"/>
    <w:rsid w:val="0064254F"/>
    <w:rsid w:val="00642632"/>
    <w:rsid w:val="00643220"/>
    <w:rsid w:val="006437EC"/>
    <w:rsid w:val="00643DDD"/>
    <w:rsid w:val="00645373"/>
    <w:rsid w:val="0064661F"/>
    <w:rsid w:val="00646FEB"/>
    <w:rsid w:val="0065017C"/>
    <w:rsid w:val="00651507"/>
    <w:rsid w:val="00651DCE"/>
    <w:rsid w:val="00651EC1"/>
    <w:rsid w:val="006528F7"/>
    <w:rsid w:val="00652C39"/>
    <w:rsid w:val="006537A7"/>
    <w:rsid w:val="006538D6"/>
    <w:rsid w:val="00653951"/>
    <w:rsid w:val="00653C28"/>
    <w:rsid w:val="00654418"/>
    <w:rsid w:val="00655D83"/>
    <w:rsid w:val="00655F1C"/>
    <w:rsid w:val="006563AA"/>
    <w:rsid w:val="0065640F"/>
    <w:rsid w:val="00656710"/>
    <w:rsid w:val="00656CD6"/>
    <w:rsid w:val="006571CE"/>
    <w:rsid w:val="006572E6"/>
    <w:rsid w:val="00657B50"/>
    <w:rsid w:val="0066078E"/>
    <w:rsid w:val="00660B64"/>
    <w:rsid w:val="00660CD7"/>
    <w:rsid w:val="006616A9"/>
    <w:rsid w:val="00661F37"/>
    <w:rsid w:val="00662825"/>
    <w:rsid w:val="00662827"/>
    <w:rsid w:val="00662C25"/>
    <w:rsid w:val="00662E65"/>
    <w:rsid w:val="006631EA"/>
    <w:rsid w:val="0066354B"/>
    <w:rsid w:val="00663EA8"/>
    <w:rsid w:val="00664569"/>
    <w:rsid w:val="006648B0"/>
    <w:rsid w:val="006648C6"/>
    <w:rsid w:val="00664A5A"/>
    <w:rsid w:val="00664CF3"/>
    <w:rsid w:val="006655B3"/>
    <w:rsid w:val="0066569E"/>
    <w:rsid w:val="006658F9"/>
    <w:rsid w:val="00666510"/>
    <w:rsid w:val="006675B0"/>
    <w:rsid w:val="00670140"/>
    <w:rsid w:val="00670EF5"/>
    <w:rsid w:val="00672174"/>
    <w:rsid w:val="00672531"/>
    <w:rsid w:val="00672A38"/>
    <w:rsid w:val="00672A80"/>
    <w:rsid w:val="00672EB4"/>
    <w:rsid w:val="0067329D"/>
    <w:rsid w:val="006735BD"/>
    <w:rsid w:val="00673F13"/>
    <w:rsid w:val="006749F5"/>
    <w:rsid w:val="006755B1"/>
    <w:rsid w:val="006755C9"/>
    <w:rsid w:val="00675F43"/>
    <w:rsid w:val="006767B9"/>
    <w:rsid w:val="00676FC1"/>
    <w:rsid w:val="00677DF7"/>
    <w:rsid w:val="00680566"/>
    <w:rsid w:val="00680D11"/>
    <w:rsid w:val="00681671"/>
    <w:rsid w:val="006818A1"/>
    <w:rsid w:val="006828EB"/>
    <w:rsid w:val="00682F74"/>
    <w:rsid w:val="00683043"/>
    <w:rsid w:val="006832C2"/>
    <w:rsid w:val="0068354F"/>
    <w:rsid w:val="00683A86"/>
    <w:rsid w:val="006843AC"/>
    <w:rsid w:val="0068487A"/>
    <w:rsid w:val="00684ABB"/>
    <w:rsid w:val="0068587F"/>
    <w:rsid w:val="00686A43"/>
    <w:rsid w:val="00686D05"/>
    <w:rsid w:val="00687108"/>
    <w:rsid w:val="006911B9"/>
    <w:rsid w:val="00691370"/>
    <w:rsid w:val="00691B96"/>
    <w:rsid w:val="006920F5"/>
    <w:rsid w:val="00692FF3"/>
    <w:rsid w:val="00693301"/>
    <w:rsid w:val="006940E5"/>
    <w:rsid w:val="0069437D"/>
    <w:rsid w:val="006945F1"/>
    <w:rsid w:val="0069517B"/>
    <w:rsid w:val="006951B2"/>
    <w:rsid w:val="006959DB"/>
    <w:rsid w:val="00695F90"/>
    <w:rsid w:val="00695FF2"/>
    <w:rsid w:val="00696343"/>
    <w:rsid w:val="00696505"/>
    <w:rsid w:val="0069707B"/>
    <w:rsid w:val="006975ED"/>
    <w:rsid w:val="00697891"/>
    <w:rsid w:val="00697B9F"/>
    <w:rsid w:val="006A0DD5"/>
    <w:rsid w:val="006A146B"/>
    <w:rsid w:val="006A226D"/>
    <w:rsid w:val="006A242C"/>
    <w:rsid w:val="006A2933"/>
    <w:rsid w:val="006A2B6A"/>
    <w:rsid w:val="006A34EF"/>
    <w:rsid w:val="006A3BE2"/>
    <w:rsid w:val="006A3F16"/>
    <w:rsid w:val="006A3FDF"/>
    <w:rsid w:val="006A4C25"/>
    <w:rsid w:val="006A4C35"/>
    <w:rsid w:val="006A56B0"/>
    <w:rsid w:val="006A5C1A"/>
    <w:rsid w:val="006A601A"/>
    <w:rsid w:val="006A6212"/>
    <w:rsid w:val="006A6400"/>
    <w:rsid w:val="006A6969"/>
    <w:rsid w:val="006A7359"/>
    <w:rsid w:val="006B0753"/>
    <w:rsid w:val="006B0B6F"/>
    <w:rsid w:val="006B0CCA"/>
    <w:rsid w:val="006B1904"/>
    <w:rsid w:val="006B1EC2"/>
    <w:rsid w:val="006B28B7"/>
    <w:rsid w:val="006B36A0"/>
    <w:rsid w:val="006B3D8D"/>
    <w:rsid w:val="006B41AC"/>
    <w:rsid w:val="006B46D5"/>
    <w:rsid w:val="006B519D"/>
    <w:rsid w:val="006B59B9"/>
    <w:rsid w:val="006B5D17"/>
    <w:rsid w:val="006B6206"/>
    <w:rsid w:val="006B6830"/>
    <w:rsid w:val="006B6A14"/>
    <w:rsid w:val="006B783F"/>
    <w:rsid w:val="006B789C"/>
    <w:rsid w:val="006C0608"/>
    <w:rsid w:val="006C2008"/>
    <w:rsid w:val="006C203F"/>
    <w:rsid w:val="006C2FD8"/>
    <w:rsid w:val="006C33D8"/>
    <w:rsid w:val="006C3E8A"/>
    <w:rsid w:val="006C3EBA"/>
    <w:rsid w:val="006C48D1"/>
    <w:rsid w:val="006C4924"/>
    <w:rsid w:val="006C4A58"/>
    <w:rsid w:val="006C4CDD"/>
    <w:rsid w:val="006C5641"/>
    <w:rsid w:val="006C5B96"/>
    <w:rsid w:val="006C62A0"/>
    <w:rsid w:val="006C6A54"/>
    <w:rsid w:val="006C7860"/>
    <w:rsid w:val="006C7B5E"/>
    <w:rsid w:val="006C7EE7"/>
    <w:rsid w:val="006D0330"/>
    <w:rsid w:val="006D03FA"/>
    <w:rsid w:val="006D0DEB"/>
    <w:rsid w:val="006D110E"/>
    <w:rsid w:val="006D15E9"/>
    <w:rsid w:val="006D17D4"/>
    <w:rsid w:val="006D1B0A"/>
    <w:rsid w:val="006D2048"/>
    <w:rsid w:val="006D24D4"/>
    <w:rsid w:val="006D2833"/>
    <w:rsid w:val="006D34FB"/>
    <w:rsid w:val="006D3AE0"/>
    <w:rsid w:val="006D3D23"/>
    <w:rsid w:val="006D3F22"/>
    <w:rsid w:val="006D3F48"/>
    <w:rsid w:val="006D4063"/>
    <w:rsid w:val="006D46CC"/>
    <w:rsid w:val="006D480B"/>
    <w:rsid w:val="006D4973"/>
    <w:rsid w:val="006D55C2"/>
    <w:rsid w:val="006D5CA5"/>
    <w:rsid w:val="006D5FAA"/>
    <w:rsid w:val="006D608C"/>
    <w:rsid w:val="006D60DB"/>
    <w:rsid w:val="006D6AB1"/>
    <w:rsid w:val="006D6AD5"/>
    <w:rsid w:val="006D6B91"/>
    <w:rsid w:val="006D6C07"/>
    <w:rsid w:val="006D6DF5"/>
    <w:rsid w:val="006D7B06"/>
    <w:rsid w:val="006E429A"/>
    <w:rsid w:val="006E47D8"/>
    <w:rsid w:val="006E47FC"/>
    <w:rsid w:val="006E49E1"/>
    <w:rsid w:val="006E5390"/>
    <w:rsid w:val="006E5900"/>
    <w:rsid w:val="006E5A61"/>
    <w:rsid w:val="006E686F"/>
    <w:rsid w:val="006E6B35"/>
    <w:rsid w:val="006E6DEC"/>
    <w:rsid w:val="006E72E5"/>
    <w:rsid w:val="006E7AE6"/>
    <w:rsid w:val="006E7EC9"/>
    <w:rsid w:val="006F07D7"/>
    <w:rsid w:val="006F14C0"/>
    <w:rsid w:val="006F2370"/>
    <w:rsid w:val="006F2EC0"/>
    <w:rsid w:val="006F3086"/>
    <w:rsid w:val="006F318D"/>
    <w:rsid w:val="006F3AB9"/>
    <w:rsid w:val="006F465E"/>
    <w:rsid w:val="006F494B"/>
    <w:rsid w:val="006F4ED8"/>
    <w:rsid w:val="006F527B"/>
    <w:rsid w:val="006F54D3"/>
    <w:rsid w:val="006F55BF"/>
    <w:rsid w:val="006F70DB"/>
    <w:rsid w:val="006F7277"/>
    <w:rsid w:val="006F75CA"/>
    <w:rsid w:val="006F7DF8"/>
    <w:rsid w:val="00700102"/>
    <w:rsid w:val="007013B2"/>
    <w:rsid w:val="007015CC"/>
    <w:rsid w:val="00701B0A"/>
    <w:rsid w:val="00701FEE"/>
    <w:rsid w:val="00701FF2"/>
    <w:rsid w:val="00702699"/>
    <w:rsid w:val="007028A5"/>
    <w:rsid w:val="007033B8"/>
    <w:rsid w:val="00703BF9"/>
    <w:rsid w:val="007043F9"/>
    <w:rsid w:val="00704535"/>
    <w:rsid w:val="00704C04"/>
    <w:rsid w:val="00705163"/>
    <w:rsid w:val="007054A5"/>
    <w:rsid w:val="007060BB"/>
    <w:rsid w:val="007078DF"/>
    <w:rsid w:val="00707C70"/>
    <w:rsid w:val="0071025D"/>
    <w:rsid w:val="00710FBB"/>
    <w:rsid w:val="007115F2"/>
    <w:rsid w:val="007119DC"/>
    <w:rsid w:val="00711E7E"/>
    <w:rsid w:val="007120DC"/>
    <w:rsid w:val="0071348A"/>
    <w:rsid w:val="00713A30"/>
    <w:rsid w:val="0071429B"/>
    <w:rsid w:val="0071459F"/>
    <w:rsid w:val="00715152"/>
    <w:rsid w:val="00715338"/>
    <w:rsid w:val="00716431"/>
    <w:rsid w:val="00716A4C"/>
    <w:rsid w:val="00716D40"/>
    <w:rsid w:val="00716D5E"/>
    <w:rsid w:val="00716E6F"/>
    <w:rsid w:val="00717A13"/>
    <w:rsid w:val="00717EB7"/>
    <w:rsid w:val="00720122"/>
    <w:rsid w:val="00721151"/>
    <w:rsid w:val="00721451"/>
    <w:rsid w:val="00721819"/>
    <w:rsid w:val="00722410"/>
    <w:rsid w:val="00722864"/>
    <w:rsid w:val="00722BD8"/>
    <w:rsid w:val="00724036"/>
    <w:rsid w:val="00724754"/>
    <w:rsid w:val="00725823"/>
    <w:rsid w:val="00725896"/>
    <w:rsid w:val="00725CCD"/>
    <w:rsid w:val="00726A40"/>
    <w:rsid w:val="007271EB"/>
    <w:rsid w:val="007273D1"/>
    <w:rsid w:val="00730456"/>
    <w:rsid w:val="007304D3"/>
    <w:rsid w:val="00731017"/>
    <w:rsid w:val="00731046"/>
    <w:rsid w:val="0073268F"/>
    <w:rsid w:val="00733AE9"/>
    <w:rsid w:val="00733D30"/>
    <w:rsid w:val="00734002"/>
    <w:rsid w:val="007341D7"/>
    <w:rsid w:val="00734714"/>
    <w:rsid w:val="007354DE"/>
    <w:rsid w:val="0073583D"/>
    <w:rsid w:val="0073595B"/>
    <w:rsid w:val="00735BF5"/>
    <w:rsid w:val="00735E52"/>
    <w:rsid w:val="00736053"/>
    <w:rsid w:val="00740508"/>
    <w:rsid w:val="007409CE"/>
    <w:rsid w:val="00741CCA"/>
    <w:rsid w:val="007421BA"/>
    <w:rsid w:val="00742998"/>
    <w:rsid w:val="007429CF"/>
    <w:rsid w:val="00743088"/>
    <w:rsid w:val="0074328E"/>
    <w:rsid w:val="0074332E"/>
    <w:rsid w:val="007439C6"/>
    <w:rsid w:val="00743A79"/>
    <w:rsid w:val="00743E05"/>
    <w:rsid w:val="00743FCB"/>
    <w:rsid w:val="007447BA"/>
    <w:rsid w:val="00744A6C"/>
    <w:rsid w:val="0074554A"/>
    <w:rsid w:val="00745AB3"/>
    <w:rsid w:val="00745F77"/>
    <w:rsid w:val="007463F4"/>
    <w:rsid w:val="0074685D"/>
    <w:rsid w:val="00746932"/>
    <w:rsid w:val="00747717"/>
    <w:rsid w:val="007505F1"/>
    <w:rsid w:val="00750769"/>
    <w:rsid w:val="00750806"/>
    <w:rsid w:val="00750865"/>
    <w:rsid w:val="007511F5"/>
    <w:rsid w:val="00751486"/>
    <w:rsid w:val="00751875"/>
    <w:rsid w:val="0075194E"/>
    <w:rsid w:val="007524FE"/>
    <w:rsid w:val="00752557"/>
    <w:rsid w:val="00752C9A"/>
    <w:rsid w:val="007531BB"/>
    <w:rsid w:val="007538F5"/>
    <w:rsid w:val="00753A70"/>
    <w:rsid w:val="00753AB4"/>
    <w:rsid w:val="0075494B"/>
    <w:rsid w:val="007555C4"/>
    <w:rsid w:val="0075612C"/>
    <w:rsid w:val="007563B7"/>
    <w:rsid w:val="00756545"/>
    <w:rsid w:val="007565A3"/>
    <w:rsid w:val="00756984"/>
    <w:rsid w:val="00756F4D"/>
    <w:rsid w:val="00757974"/>
    <w:rsid w:val="00757B21"/>
    <w:rsid w:val="00757BAB"/>
    <w:rsid w:val="00757F0C"/>
    <w:rsid w:val="00757F96"/>
    <w:rsid w:val="00760CC8"/>
    <w:rsid w:val="0076231E"/>
    <w:rsid w:val="00762E49"/>
    <w:rsid w:val="007634B1"/>
    <w:rsid w:val="00763D9E"/>
    <w:rsid w:val="007641CE"/>
    <w:rsid w:val="007644BE"/>
    <w:rsid w:val="007656CE"/>
    <w:rsid w:val="00765C82"/>
    <w:rsid w:val="007662F7"/>
    <w:rsid w:val="00766674"/>
    <w:rsid w:val="00766CB6"/>
    <w:rsid w:val="007706F7"/>
    <w:rsid w:val="007707FE"/>
    <w:rsid w:val="00770AB3"/>
    <w:rsid w:val="0077102B"/>
    <w:rsid w:val="00771D8E"/>
    <w:rsid w:val="007725CF"/>
    <w:rsid w:val="007728FF"/>
    <w:rsid w:val="00772F46"/>
    <w:rsid w:val="00773211"/>
    <w:rsid w:val="007732E1"/>
    <w:rsid w:val="007736D1"/>
    <w:rsid w:val="00773FF7"/>
    <w:rsid w:val="007740C6"/>
    <w:rsid w:val="007746BA"/>
    <w:rsid w:val="00775118"/>
    <w:rsid w:val="0077561E"/>
    <w:rsid w:val="00775EBF"/>
    <w:rsid w:val="00777065"/>
    <w:rsid w:val="00777389"/>
    <w:rsid w:val="00777BB4"/>
    <w:rsid w:val="00777C7A"/>
    <w:rsid w:val="00777DA5"/>
    <w:rsid w:val="00777ED3"/>
    <w:rsid w:val="00777FB0"/>
    <w:rsid w:val="0078114D"/>
    <w:rsid w:val="00783C06"/>
    <w:rsid w:val="00784803"/>
    <w:rsid w:val="00784B56"/>
    <w:rsid w:val="00785618"/>
    <w:rsid w:val="00785B31"/>
    <w:rsid w:val="00785B9B"/>
    <w:rsid w:val="00785D8F"/>
    <w:rsid w:val="00785D90"/>
    <w:rsid w:val="0078610F"/>
    <w:rsid w:val="00786469"/>
    <w:rsid w:val="00786564"/>
    <w:rsid w:val="0078669E"/>
    <w:rsid w:val="00786BA0"/>
    <w:rsid w:val="00786E4C"/>
    <w:rsid w:val="0078709C"/>
    <w:rsid w:val="007874CD"/>
    <w:rsid w:val="0078792B"/>
    <w:rsid w:val="00787EA4"/>
    <w:rsid w:val="00787EE0"/>
    <w:rsid w:val="00790E03"/>
    <w:rsid w:val="00792130"/>
    <w:rsid w:val="0079302A"/>
    <w:rsid w:val="007934EC"/>
    <w:rsid w:val="007944A8"/>
    <w:rsid w:val="00794F93"/>
    <w:rsid w:val="0079515B"/>
    <w:rsid w:val="007954AF"/>
    <w:rsid w:val="00795AA6"/>
    <w:rsid w:val="00795EE9"/>
    <w:rsid w:val="00797715"/>
    <w:rsid w:val="00797949"/>
    <w:rsid w:val="007A0AAC"/>
    <w:rsid w:val="007A0F29"/>
    <w:rsid w:val="007A13DC"/>
    <w:rsid w:val="007A1B55"/>
    <w:rsid w:val="007A2362"/>
    <w:rsid w:val="007A2BF7"/>
    <w:rsid w:val="007A2EB4"/>
    <w:rsid w:val="007A34EE"/>
    <w:rsid w:val="007A3799"/>
    <w:rsid w:val="007A4305"/>
    <w:rsid w:val="007A46F6"/>
    <w:rsid w:val="007A4B48"/>
    <w:rsid w:val="007A4E2A"/>
    <w:rsid w:val="007A5CAD"/>
    <w:rsid w:val="007A6F3C"/>
    <w:rsid w:val="007A7211"/>
    <w:rsid w:val="007A72E6"/>
    <w:rsid w:val="007A759C"/>
    <w:rsid w:val="007A7B1A"/>
    <w:rsid w:val="007A7F0E"/>
    <w:rsid w:val="007B00D8"/>
    <w:rsid w:val="007B0265"/>
    <w:rsid w:val="007B09C9"/>
    <w:rsid w:val="007B0AE1"/>
    <w:rsid w:val="007B0B19"/>
    <w:rsid w:val="007B0C77"/>
    <w:rsid w:val="007B0E06"/>
    <w:rsid w:val="007B2D51"/>
    <w:rsid w:val="007B3C5C"/>
    <w:rsid w:val="007B4658"/>
    <w:rsid w:val="007B46ED"/>
    <w:rsid w:val="007B50D3"/>
    <w:rsid w:val="007B5E50"/>
    <w:rsid w:val="007B5EB7"/>
    <w:rsid w:val="007B7B5C"/>
    <w:rsid w:val="007B7F4C"/>
    <w:rsid w:val="007C075E"/>
    <w:rsid w:val="007C08E9"/>
    <w:rsid w:val="007C1A55"/>
    <w:rsid w:val="007C2267"/>
    <w:rsid w:val="007C2791"/>
    <w:rsid w:val="007C2C30"/>
    <w:rsid w:val="007C32C1"/>
    <w:rsid w:val="007C3437"/>
    <w:rsid w:val="007C382C"/>
    <w:rsid w:val="007C4485"/>
    <w:rsid w:val="007C4872"/>
    <w:rsid w:val="007C4E1C"/>
    <w:rsid w:val="007C7374"/>
    <w:rsid w:val="007D1279"/>
    <w:rsid w:val="007D1AAB"/>
    <w:rsid w:val="007D1D57"/>
    <w:rsid w:val="007D3FEB"/>
    <w:rsid w:val="007D409C"/>
    <w:rsid w:val="007D42A9"/>
    <w:rsid w:val="007D43C6"/>
    <w:rsid w:val="007D4982"/>
    <w:rsid w:val="007D541C"/>
    <w:rsid w:val="007D54BC"/>
    <w:rsid w:val="007D5623"/>
    <w:rsid w:val="007D5D2E"/>
    <w:rsid w:val="007D642C"/>
    <w:rsid w:val="007D696D"/>
    <w:rsid w:val="007D73F0"/>
    <w:rsid w:val="007D77F4"/>
    <w:rsid w:val="007D7DAD"/>
    <w:rsid w:val="007E01CA"/>
    <w:rsid w:val="007E0227"/>
    <w:rsid w:val="007E0F87"/>
    <w:rsid w:val="007E12B9"/>
    <w:rsid w:val="007E13EB"/>
    <w:rsid w:val="007E1C61"/>
    <w:rsid w:val="007E29B8"/>
    <w:rsid w:val="007E2F1B"/>
    <w:rsid w:val="007E301C"/>
    <w:rsid w:val="007E3377"/>
    <w:rsid w:val="007E3F0C"/>
    <w:rsid w:val="007E3F2B"/>
    <w:rsid w:val="007E5157"/>
    <w:rsid w:val="007E56AD"/>
    <w:rsid w:val="007E582C"/>
    <w:rsid w:val="007E5AD1"/>
    <w:rsid w:val="007E6219"/>
    <w:rsid w:val="007E6666"/>
    <w:rsid w:val="007E6896"/>
    <w:rsid w:val="007E70AA"/>
    <w:rsid w:val="007E7D08"/>
    <w:rsid w:val="007E7F8F"/>
    <w:rsid w:val="007F00CA"/>
    <w:rsid w:val="007F02C0"/>
    <w:rsid w:val="007F0827"/>
    <w:rsid w:val="007F0E88"/>
    <w:rsid w:val="007F0FC6"/>
    <w:rsid w:val="007F1245"/>
    <w:rsid w:val="007F1C8C"/>
    <w:rsid w:val="007F1DEA"/>
    <w:rsid w:val="007F25C3"/>
    <w:rsid w:val="007F2960"/>
    <w:rsid w:val="007F2ACC"/>
    <w:rsid w:val="007F3263"/>
    <w:rsid w:val="007F37A4"/>
    <w:rsid w:val="007F3AA6"/>
    <w:rsid w:val="007F4268"/>
    <w:rsid w:val="007F4C2E"/>
    <w:rsid w:val="007F4CBE"/>
    <w:rsid w:val="007F5531"/>
    <w:rsid w:val="007F6152"/>
    <w:rsid w:val="007F6897"/>
    <w:rsid w:val="007F69F3"/>
    <w:rsid w:val="007F6A11"/>
    <w:rsid w:val="007F6A7E"/>
    <w:rsid w:val="007F6F07"/>
    <w:rsid w:val="007F74A5"/>
    <w:rsid w:val="007F796E"/>
    <w:rsid w:val="008002E0"/>
    <w:rsid w:val="00800BF4"/>
    <w:rsid w:val="008011A1"/>
    <w:rsid w:val="0080253C"/>
    <w:rsid w:val="0080257B"/>
    <w:rsid w:val="008025C6"/>
    <w:rsid w:val="00802902"/>
    <w:rsid w:val="0080290F"/>
    <w:rsid w:val="00803017"/>
    <w:rsid w:val="00803891"/>
    <w:rsid w:val="008039D4"/>
    <w:rsid w:val="008045D2"/>
    <w:rsid w:val="00804923"/>
    <w:rsid w:val="00804ECE"/>
    <w:rsid w:val="00805AA5"/>
    <w:rsid w:val="00806567"/>
    <w:rsid w:val="00807364"/>
    <w:rsid w:val="008077F9"/>
    <w:rsid w:val="00807864"/>
    <w:rsid w:val="00810C24"/>
    <w:rsid w:val="0081114A"/>
    <w:rsid w:val="00811422"/>
    <w:rsid w:val="0081152F"/>
    <w:rsid w:val="00811BF9"/>
    <w:rsid w:val="00811CA4"/>
    <w:rsid w:val="008122B7"/>
    <w:rsid w:val="00812340"/>
    <w:rsid w:val="0081340C"/>
    <w:rsid w:val="00814713"/>
    <w:rsid w:val="00814E97"/>
    <w:rsid w:val="00815575"/>
    <w:rsid w:val="008168F9"/>
    <w:rsid w:val="00816AE9"/>
    <w:rsid w:val="008206C2"/>
    <w:rsid w:val="0082182E"/>
    <w:rsid w:val="00821AF3"/>
    <w:rsid w:val="00821D93"/>
    <w:rsid w:val="00821DF6"/>
    <w:rsid w:val="00822049"/>
    <w:rsid w:val="00822651"/>
    <w:rsid w:val="0082279C"/>
    <w:rsid w:val="0082297C"/>
    <w:rsid w:val="00823200"/>
    <w:rsid w:val="00823737"/>
    <w:rsid w:val="00823892"/>
    <w:rsid w:val="00823AA4"/>
    <w:rsid w:val="00823F8D"/>
    <w:rsid w:val="008241E3"/>
    <w:rsid w:val="00824521"/>
    <w:rsid w:val="00824DD8"/>
    <w:rsid w:val="00824EA6"/>
    <w:rsid w:val="00825786"/>
    <w:rsid w:val="00825BD9"/>
    <w:rsid w:val="00825E8D"/>
    <w:rsid w:val="008261E9"/>
    <w:rsid w:val="008272F0"/>
    <w:rsid w:val="00827623"/>
    <w:rsid w:val="00827647"/>
    <w:rsid w:val="00827C51"/>
    <w:rsid w:val="0083191D"/>
    <w:rsid w:val="0083236F"/>
    <w:rsid w:val="0083265E"/>
    <w:rsid w:val="0083358F"/>
    <w:rsid w:val="00833B17"/>
    <w:rsid w:val="008343D6"/>
    <w:rsid w:val="008353EB"/>
    <w:rsid w:val="008356EF"/>
    <w:rsid w:val="00836227"/>
    <w:rsid w:val="00836596"/>
    <w:rsid w:val="008369F6"/>
    <w:rsid w:val="00836DAD"/>
    <w:rsid w:val="00837972"/>
    <w:rsid w:val="00837983"/>
    <w:rsid w:val="008402B0"/>
    <w:rsid w:val="00841BF9"/>
    <w:rsid w:val="00842F91"/>
    <w:rsid w:val="008435FE"/>
    <w:rsid w:val="00843C05"/>
    <w:rsid w:val="00844F11"/>
    <w:rsid w:val="00845306"/>
    <w:rsid w:val="00845510"/>
    <w:rsid w:val="008458C6"/>
    <w:rsid w:val="00845A64"/>
    <w:rsid w:val="00846027"/>
    <w:rsid w:val="00846159"/>
    <w:rsid w:val="00846242"/>
    <w:rsid w:val="00846E3F"/>
    <w:rsid w:val="00850816"/>
    <w:rsid w:val="00850B01"/>
    <w:rsid w:val="00850F03"/>
    <w:rsid w:val="00851B8A"/>
    <w:rsid w:val="00851BCE"/>
    <w:rsid w:val="00852331"/>
    <w:rsid w:val="00852BC3"/>
    <w:rsid w:val="0085352F"/>
    <w:rsid w:val="00853A31"/>
    <w:rsid w:val="00853DEA"/>
    <w:rsid w:val="00854441"/>
    <w:rsid w:val="00854527"/>
    <w:rsid w:val="00854746"/>
    <w:rsid w:val="00854D02"/>
    <w:rsid w:val="0085549B"/>
    <w:rsid w:val="00856361"/>
    <w:rsid w:val="0085638E"/>
    <w:rsid w:val="008569CA"/>
    <w:rsid w:val="008569ED"/>
    <w:rsid w:val="00857925"/>
    <w:rsid w:val="00857999"/>
    <w:rsid w:val="00857C3D"/>
    <w:rsid w:val="008602BC"/>
    <w:rsid w:val="008605F6"/>
    <w:rsid w:val="008607C2"/>
    <w:rsid w:val="00860A43"/>
    <w:rsid w:val="00860B56"/>
    <w:rsid w:val="0086135D"/>
    <w:rsid w:val="00862AF4"/>
    <w:rsid w:val="00862B7B"/>
    <w:rsid w:val="00862DD0"/>
    <w:rsid w:val="00863259"/>
    <w:rsid w:val="0086330F"/>
    <w:rsid w:val="008633EC"/>
    <w:rsid w:val="008642ED"/>
    <w:rsid w:val="008647E6"/>
    <w:rsid w:val="0086580B"/>
    <w:rsid w:val="00865A20"/>
    <w:rsid w:val="00865EC8"/>
    <w:rsid w:val="008667B4"/>
    <w:rsid w:val="00866AC1"/>
    <w:rsid w:val="00866B11"/>
    <w:rsid w:val="008675C0"/>
    <w:rsid w:val="0086788A"/>
    <w:rsid w:val="00867937"/>
    <w:rsid w:val="00870259"/>
    <w:rsid w:val="0087034B"/>
    <w:rsid w:val="00870654"/>
    <w:rsid w:val="00870867"/>
    <w:rsid w:val="00870A11"/>
    <w:rsid w:val="00871892"/>
    <w:rsid w:val="008718BC"/>
    <w:rsid w:val="00871978"/>
    <w:rsid w:val="00871A75"/>
    <w:rsid w:val="00872340"/>
    <w:rsid w:val="00873811"/>
    <w:rsid w:val="00873DBA"/>
    <w:rsid w:val="00873E67"/>
    <w:rsid w:val="00873E89"/>
    <w:rsid w:val="00873F60"/>
    <w:rsid w:val="0087454C"/>
    <w:rsid w:val="0087490F"/>
    <w:rsid w:val="00874982"/>
    <w:rsid w:val="00874E21"/>
    <w:rsid w:val="008754D3"/>
    <w:rsid w:val="008762AD"/>
    <w:rsid w:val="00876396"/>
    <w:rsid w:val="008772EF"/>
    <w:rsid w:val="00877C2C"/>
    <w:rsid w:val="00880353"/>
    <w:rsid w:val="00880438"/>
    <w:rsid w:val="00880E1F"/>
    <w:rsid w:val="008817F7"/>
    <w:rsid w:val="0088188E"/>
    <w:rsid w:val="00881D16"/>
    <w:rsid w:val="00881EE5"/>
    <w:rsid w:val="008825BF"/>
    <w:rsid w:val="00882F17"/>
    <w:rsid w:val="00883D26"/>
    <w:rsid w:val="008840A2"/>
    <w:rsid w:val="00884180"/>
    <w:rsid w:val="00884782"/>
    <w:rsid w:val="00884FF9"/>
    <w:rsid w:val="00885146"/>
    <w:rsid w:val="00885A44"/>
    <w:rsid w:val="00885D97"/>
    <w:rsid w:val="0088665E"/>
    <w:rsid w:val="00886892"/>
    <w:rsid w:val="00886A62"/>
    <w:rsid w:val="0088707B"/>
    <w:rsid w:val="00887521"/>
    <w:rsid w:val="0088752F"/>
    <w:rsid w:val="00887803"/>
    <w:rsid w:val="00887804"/>
    <w:rsid w:val="00887FCC"/>
    <w:rsid w:val="008904C0"/>
    <w:rsid w:val="00890599"/>
    <w:rsid w:val="00890600"/>
    <w:rsid w:val="0089087C"/>
    <w:rsid w:val="00890B50"/>
    <w:rsid w:val="00891506"/>
    <w:rsid w:val="008918DA"/>
    <w:rsid w:val="0089204F"/>
    <w:rsid w:val="00892F7C"/>
    <w:rsid w:val="008932CF"/>
    <w:rsid w:val="0089362D"/>
    <w:rsid w:val="00893C2E"/>
    <w:rsid w:val="00894046"/>
    <w:rsid w:val="0089546B"/>
    <w:rsid w:val="0089589A"/>
    <w:rsid w:val="00895F54"/>
    <w:rsid w:val="0089612E"/>
    <w:rsid w:val="008965AB"/>
    <w:rsid w:val="00897BC9"/>
    <w:rsid w:val="008A010B"/>
    <w:rsid w:val="008A068F"/>
    <w:rsid w:val="008A091A"/>
    <w:rsid w:val="008A0D4A"/>
    <w:rsid w:val="008A13CD"/>
    <w:rsid w:val="008A165C"/>
    <w:rsid w:val="008A18FB"/>
    <w:rsid w:val="008A3E74"/>
    <w:rsid w:val="008A466B"/>
    <w:rsid w:val="008A584F"/>
    <w:rsid w:val="008A59CB"/>
    <w:rsid w:val="008A5F9E"/>
    <w:rsid w:val="008A613B"/>
    <w:rsid w:val="008A6378"/>
    <w:rsid w:val="008A71ED"/>
    <w:rsid w:val="008B0912"/>
    <w:rsid w:val="008B0B40"/>
    <w:rsid w:val="008B0F5E"/>
    <w:rsid w:val="008B1092"/>
    <w:rsid w:val="008B17C4"/>
    <w:rsid w:val="008B1B73"/>
    <w:rsid w:val="008B1B7E"/>
    <w:rsid w:val="008B265E"/>
    <w:rsid w:val="008B2F56"/>
    <w:rsid w:val="008B3050"/>
    <w:rsid w:val="008B318A"/>
    <w:rsid w:val="008B32D8"/>
    <w:rsid w:val="008B32E0"/>
    <w:rsid w:val="008B3906"/>
    <w:rsid w:val="008B3CB1"/>
    <w:rsid w:val="008B3F17"/>
    <w:rsid w:val="008B3F29"/>
    <w:rsid w:val="008B3FFF"/>
    <w:rsid w:val="008B4331"/>
    <w:rsid w:val="008B4903"/>
    <w:rsid w:val="008B58AB"/>
    <w:rsid w:val="008B5E73"/>
    <w:rsid w:val="008B6AA8"/>
    <w:rsid w:val="008B72A0"/>
    <w:rsid w:val="008C0F12"/>
    <w:rsid w:val="008C147F"/>
    <w:rsid w:val="008C1833"/>
    <w:rsid w:val="008C18D4"/>
    <w:rsid w:val="008C1C95"/>
    <w:rsid w:val="008C23AF"/>
    <w:rsid w:val="008C277B"/>
    <w:rsid w:val="008C2B19"/>
    <w:rsid w:val="008C2B64"/>
    <w:rsid w:val="008C33D7"/>
    <w:rsid w:val="008C33F2"/>
    <w:rsid w:val="008C3779"/>
    <w:rsid w:val="008C37F4"/>
    <w:rsid w:val="008C3B2F"/>
    <w:rsid w:val="008C3C9B"/>
    <w:rsid w:val="008C495C"/>
    <w:rsid w:val="008C4A9C"/>
    <w:rsid w:val="008C4B7E"/>
    <w:rsid w:val="008C50E5"/>
    <w:rsid w:val="008C5DE4"/>
    <w:rsid w:val="008C5FF3"/>
    <w:rsid w:val="008C62FF"/>
    <w:rsid w:val="008C667F"/>
    <w:rsid w:val="008C671D"/>
    <w:rsid w:val="008C6E19"/>
    <w:rsid w:val="008C74D6"/>
    <w:rsid w:val="008C75B0"/>
    <w:rsid w:val="008C7794"/>
    <w:rsid w:val="008C7BCB"/>
    <w:rsid w:val="008D0AC0"/>
    <w:rsid w:val="008D0E26"/>
    <w:rsid w:val="008D10DE"/>
    <w:rsid w:val="008D1299"/>
    <w:rsid w:val="008D1739"/>
    <w:rsid w:val="008D2173"/>
    <w:rsid w:val="008D2454"/>
    <w:rsid w:val="008D2A3B"/>
    <w:rsid w:val="008D31D4"/>
    <w:rsid w:val="008D3BF2"/>
    <w:rsid w:val="008D3D0F"/>
    <w:rsid w:val="008D3E6B"/>
    <w:rsid w:val="008D4B43"/>
    <w:rsid w:val="008D4B81"/>
    <w:rsid w:val="008D4CCD"/>
    <w:rsid w:val="008D5B43"/>
    <w:rsid w:val="008D5F9A"/>
    <w:rsid w:val="008D6708"/>
    <w:rsid w:val="008D6C22"/>
    <w:rsid w:val="008D750E"/>
    <w:rsid w:val="008E03F2"/>
    <w:rsid w:val="008E0B02"/>
    <w:rsid w:val="008E0CF5"/>
    <w:rsid w:val="008E125F"/>
    <w:rsid w:val="008E185F"/>
    <w:rsid w:val="008E1918"/>
    <w:rsid w:val="008E3021"/>
    <w:rsid w:val="008E3553"/>
    <w:rsid w:val="008E3CD5"/>
    <w:rsid w:val="008E4547"/>
    <w:rsid w:val="008E517E"/>
    <w:rsid w:val="008E51FD"/>
    <w:rsid w:val="008E5B9B"/>
    <w:rsid w:val="008E5FA2"/>
    <w:rsid w:val="008E60BC"/>
    <w:rsid w:val="008E7795"/>
    <w:rsid w:val="008F01DE"/>
    <w:rsid w:val="008F04EF"/>
    <w:rsid w:val="008F06C5"/>
    <w:rsid w:val="008F0716"/>
    <w:rsid w:val="008F0C7D"/>
    <w:rsid w:val="008F0C8E"/>
    <w:rsid w:val="008F1712"/>
    <w:rsid w:val="008F1855"/>
    <w:rsid w:val="008F1B0E"/>
    <w:rsid w:val="008F2307"/>
    <w:rsid w:val="008F2816"/>
    <w:rsid w:val="008F29BE"/>
    <w:rsid w:val="008F308E"/>
    <w:rsid w:val="008F332F"/>
    <w:rsid w:val="008F3424"/>
    <w:rsid w:val="008F35C5"/>
    <w:rsid w:val="008F3A9B"/>
    <w:rsid w:val="008F3DA9"/>
    <w:rsid w:val="008F3F34"/>
    <w:rsid w:val="008F4324"/>
    <w:rsid w:val="008F4597"/>
    <w:rsid w:val="008F488F"/>
    <w:rsid w:val="008F4CEF"/>
    <w:rsid w:val="008F530C"/>
    <w:rsid w:val="008F67B7"/>
    <w:rsid w:val="008F6BDA"/>
    <w:rsid w:val="008F7D7A"/>
    <w:rsid w:val="00900292"/>
    <w:rsid w:val="0090036D"/>
    <w:rsid w:val="00900BB5"/>
    <w:rsid w:val="00901098"/>
    <w:rsid w:val="009017F9"/>
    <w:rsid w:val="00901A0A"/>
    <w:rsid w:val="00901BCA"/>
    <w:rsid w:val="009020A8"/>
    <w:rsid w:val="009038DE"/>
    <w:rsid w:val="00904026"/>
    <w:rsid w:val="009046D9"/>
    <w:rsid w:val="00904B02"/>
    <w:rsid w:val="009050EB"/>
    <w:rsid w:val="009055DD"/>
    <w:rsid w:val="0090606A"/>
    <w:rsid w:val="0090653E"/>
    <w:rsid w:val="00906DAD"/>
    <w:rsid w:val="0090701E"/>
    <w:rsid w:val="009071D6"/>
    <w:rsid w:val="0090768C"/>
    <w:rsid w:val="00910391"/>
    <w:rsid w:val="00910B15"/>
    <w:rsid w:val="00910E9D"/>
    <w:rsid w:val="00911E5D"/>
    <w:rsid w:val="00911E9B"/>
    <w:rsid w:val="00911FC9"/>
    <w:rsid w:val="00912381"/>
    <w:rsid w:val="009123A3"/>
    <w:rsid w:val="009124E4"/>
    <w:rsid w:val="00912AD4"/>
    <w:rsid w:val="00912C8A"/>
    <w:rsid w:val="00913632"/>
    <w:rsid w:val="00913E3A"/>
    <w:rsid w:val="009143FF"/>
    <w:rsid w:val="00914C32"/>
    <w:rsid w:val="00915474"/>
    <w:rsid w:val="00915E4D"/>
    <w:rsid w:val="00916A3C"/>
    <w:rsid w:val="00916BEC"/>
    <w:rsid w:val="0091706F"/>
    <w:rsid w:val="00917DC2"/>
    <w:rsid w:val="009205C8"/>
    <w:rsid w:val="0092061C"/>
    <w:rsid w:val="009214F9"/>
    <w:rsid w:val="009216D5"/>
    <w:rsid w:val="0092197D"/>
    <w:rsid w:val="00921C99"/>
    <w:rsid w:val="00922F70"/>
    <w:rsid w:val="00923B12"/>
    <w:rsid w:val="00923E2E"/>
    <w:rsid w:val="00924309"/>
    <w:rsid w:val="00924994"/>
    <w:rsid w:val="009257EC"/>
    <w:rsid w:val="00925D09"/>
    <w:rsid w:val="009267C2"/>
    <w:rsid w:val="009304A1"/>
    <w:rsid w:val="00930E58"/>
    <w:rsid w:val="00932B39"/>
    <w:rsid w:val="0093334C"/>
    <w:rsid w:val="009344B4"/>
    <w:rsid w:val="009345F7"/>
    <w:rsid w:val="00935CA7"/>
    <w:rsid w:val="009367F7"/>
    <w:rsid w:val="00936BD6"/>
    <w:rsid w:val="00936F50"/>
    <w:rsid w:val="00937CD4"/>
    <w:rsid w:val="00937F9B"/>
    <w:rsid w:val="009407CA"/>
    <w:rsid w:val="00941190"/>
    <w:rsid w:val="0094186B"/>
    <w:rsid w:val="009422CF"/>
    <w:rsid w:val="00943153"/>
    <w:rsid w:val="009435BD"/>
    <w:rsid w:val="009435CD"/>
    <w:rsid w:val="00943F6F"/>
    <w:rsid w:val="009441AF"/>
    <w:rsid w:val="009441C3"/>
    <w:rsid w:val="00944699"/>
    <w:rsid w:val="00944C88"/>
    <w:rsid w:val="00945743"/>
    <w:rsid w:val="0094600B"/>
    <w:rsid w:val="0094678E"/>
    <w:rsid w:val="00946923"/>
    <w:rsid w:val="0094714A"/>
    <w:rsid w:val="009471A9"/>
    <w:rsid w:val="00947A91"/>
    <w:rsid w:val="00947CE1"/>
    <w:rsid w:val="00947D88"/>
    <w:rsid w:val="009500D2"/>
    <w:rsid w:val="00950336"/>
    <w:rsid w:val="00950BE3"/>
    <w:rsid w:val="00950E52"/>
    <w:rsid w:val="009516F1"/>
    <w:rsid w:val="00951901"/>
    <w:rsid w:val="00951AA9"/>
    <w:rsid w:val="00951C45"/>
    <w:rsid w:val="00952646"/>
    <w:rsid w:val="00952667"/>
    <w:rsid w:val="0095334B"/>
    <w:rsid w:val="0095364B"/>
    <w:rsid w:val="0095369C"/>
    <w:rsid w:val="009539C4"/>
    <w:rsid w:val="00954504"/>
    <w:rsid w:val="00954961"/>
    <w:rsid w:val="00954C3F"/>
    <w:rsid w:val="009557E0"/>
    <w:rsid w:val="00955B5D"/>
    <w:rsid w:val="00955E0B"/>
    <w:rsid w:val="009605A6"/>
    <w:rsid w:val="00960619"/>
    <w:rsid w:val="00960916"/>
    <w:rsid w:val="00960C07"/>
    <w:rsid w:val="009611E3"/>
    <w:rsid w:val="009616BB"/>
    <w:rsid w:val="009617CB"/>
    <w:rsid w:val="00961928"/>
    <w:rsid w:val="00961E34"/>
    <w:rsid w:val="00962EB5"/>
    <w:rsid w:val="00963753"/>
    <w:rsid w:val="009639ED"/>
    <w:rsid w:val="00964273"/>
    <w:rsid w:val="009642FF"/>
    <w:rsid w:val="00964774"/>
    <w:rsid w:val="00964AA9"/>
    <w:rsid w:val="0096552D"/>
    <w:rsid w:val="00966CE2"/>
    <w:rsid w:val="00966EB1"/>
    <w:rsid w:val="00967B7A"/>
    <w:rsid w:val="009700D6"/>
    <w:rsid w:val="00970371"/>
    <w:rsid w:val="0097063D"/>
    <w:rsid w:val="00970FDE"/>
    <w:rsid w:val="0097101B"/>
    <w:rsid w:val="009712F3"/>
    <w:rsid w:val="009723D3"/>
    <w:rsid w:val="009731D4"/>
    <w:rsid w:val="00973C5F"/>
    <w:rsid w:val="00974314"/>
    <w:rsid w:val="00974353"/>
    <w:rsid w:val="0097448A"/>
    <w:rsid w:val="00974DFD"/>
    <w:rsid w:val="00974EA0"/>
    <w:rsid w:val="00976047"/>
    <w:rsid w:val="00976673"/>
    <w:rsid w:val="00976807"/>
    <w:rsid w:val="00976CA6"/>
    <w:rsid w:val="009776A2"/>
    <w:rsid w:val="0097785B"/>
    <w:rsid w:val="00977C32"/>
    <w:rsid w:val="00977DDE"/>
    <w:rsid w:val="009807E7"/>
    <w:rsid w:val="00980843"/>
    <w:rsid w:val="00980970"/>
    <w:rsid w:val="00981C3F"/>
    <w:rsid w:val="00982160"/>
    <w:rsid w:val="0098260D"/>
    <w:rsid w:val="00982B96"/>
    <w:rsid w:val="0098338A"/>
    <w:rsid w:val="00983451"/>
    <w:rsid w:val="00983769"/>
    <w:rsid w:val="00984A71"/>
    <w:rsid w:val="00984B07"/>
    <w:rsid w:val="00984FC2"/>
    <w:rsid w:val="009850A1"/>
    <w:rsid w:val="00985307"/>
    <w:rsid w:val="00985B53"/>
    <w:rsid w:val="00987026"/>
    <w:rsid w:val="0098721E"/>
    <w:rsid w:val="009873BD"/>
    <w:rsid w:val="009873C7"/>
    <w:rsid w:val="009879D7"/>
    <w:rsid w:val="00987D55"/>
    <w:rsid w:val="00990628"/>
    <w:rsid w:val="00990774"/>
    <w:rsid w:val="00990CB3"/>
    <w:rsid w:val="009912C8"/>
    <w:rsid w:val="009917FD"/>
    <w:rsid w:val="00991E71"/>
    <w:rsid w:val="0099233C"/>
    <w:rsid w:val="009924D8"/>
    <w:rsid w:val="009926FA"/>
    <w:rsid w:val="00993AD6"/>
    <w:rsid w:val="00994090"/>
    <w:rsid w:val="009944DA"/>
    <w:rsid w:val="00994A3D"/>
    <w:rsid w:val="00994E86"/>
    <w:rsid w:val="0099511A"/>
    <w:rsid w:val="00996B03"/>
    <w:rsid w:val="00996BF5"/>
    <w:rsid w:val="00996C5A"/>
    <w:rsid w:val="00997962"/>
    <w:rsid w:val="00997EE9"/>
    <w:rsid w:val="00997F94"/>
    <w:rsid w:val="009A030D"/>
    <w:rsid w:val="009A05ED"/>
    <w:rsid w:val="009A0DE5"/>
    <w:rsid w:val="009A11BD"/>
    <w:rsid w:val="009A15B6"/>
    <w:rsid w:val="009A1C80"/>
    <w:rsid w:val="009A22D0"/>
    <w:rsid w:val="009A2320"/>
    <w:rsid w:val="009A2372"/>
    <w:rsid w:val="009A3668"/>
    <w:rsid w:val="009A408F"/>
    <w:rsid w:val="009A4706"/>
    <w:rsid w:val="009A49BA"/>
    <w:rsid w:val="009A590E"/>
    <w:rsid w:val="009A5BE4"/>
    <w:rsid w:val="009A5DBC"/>
    <w:rsid w:val="009A7D52"/>
    <w:rsid w:val="009A7E0B"/>
    <w:rsid w:val="009B082B"/>
    <w:rsid w:val="009B0E96"/>
    <w:rsid w:val="009B1165"/>
    <w:rsid w:val="009B21D5"/>
    <w:rsid w:val="009B2768"/>
    <w:rsid w:val="009B2C49"/>
    <w:rsid w:val="009B302D"/>
    <w:rsid w:val="009B3ABA"/>
    <w:rsid w:val="009B446F"/>
    <w:rsid w:val="009B48AF"/>
    <w:rsid w:val="009B492A"/>
    <w:rsid w:val="009B5245"/>
    <w:rsid w:val="009B6654"/>
    <w:rsid w:val="009B67A4"/>
    <w:rsid w:val="009B67DE"/>
    <w:rsid w:val="009B6B21"/>
    <w:rsid w:val="009B6D51"/>
    <w:rsid w:val="009B6DD3"/>
    <w:rsid w:val="009B6F51"/>
    <w:rsid w:val="009B7CE7"/>
    <w:rsid w:val="009C0C1B"/>
    <w:rsid w:val="009C0D00"/>
    <w:rsid w:val="009C3836"/>
    <w:rsid w:val="009C45C9"/>
    <w:rsid w:val="009C4654"/>
    <w:rsid w:val="009C4C6F"/>
    <w:rsid w:val="009C534E"/>
    <w:rsid w:val="009C56C6"/>
    <w:rsid w:val="009C5EDF"/>
    <w:rsid w:val="009C612D"/>
    <w:rsid w:val="009C6266"/>
    <w:rsid w:val="009C6D8B"/>
    <w:rsid w:val="009C6E32"/>
    <w:rsid w:val="009C793B"/>
    <w:rsid w:val="009C7FFA"/>
    <w:rsid w:val="009D0443"/>
    <w:rsid w:val="009D05CE"/>
    <w:rsid w:val="009D15C4"/>
    <w:rsid w:val="009D1948"/>
    <w:rsid w:val="009D2412"/>
    <w:rsid w:val="009D2486"/>
    <w:rsid w:val="009D2DBA"/>
    <w:rsid w:val="009D30B1"/>
    <w:rsid w:val="009D320D"/>
    <w:rsid w:val="009D3EFE"/>
    <w:rsid w:val="009D3F21"/>
    <w:rsid w:val="009D503E"/>
    <w:rsid w:val="009D52C7"/>
    <w:rsid w:val="009D5976"/>
    <w:rsid w:val="009D5DA6"/>
    <w:rsid w:val="009D6B6E"/>
    <w:rsid w:val="009D6C6A"/>
    <w:rsid w:val="009D6ED0"/>
    <w:rsid w:val="009E020B"/>
    <w:rsid w:val="009E0D97"/>
    <w:rsid w:val="009E0E41"/>
    <w:rsid w:val="009E15E5"/>
    <w:rsid w:val="009E1A4F"/>
    <w:rsid w:val="009E1CA6"/>
    <w:rsid w:val="009E1E87"/>
    <w:rsid w:val="009E203F"/>
    <w:rsid w:val="009E2276"/>
    <w:rsid w:val="009E27AA"/>
    <w:rsid w:val="009E299E"/>
    <w:rsid w:val="009E2B67"/>
    <w:rsid w:val="009E2CF2"/>
    <w:rsid w:val="009E2F04"/>
    <w:rsid w:val="009E322A"/>
    <w:rsid w:val="009E4620"/>
    <w:rsid w:val="009E46A5"/>
    <w:rsid w:val="009E4749"/>
    <w:rsid w:val="009E4D38"/>
    <w:rsid w:val="009E4EA7"/>
    <w:rsid w:val="009E51D3"/>
    <w:rsid w:val="009E5ABD"/>
    <w:rsid w:val="009E5DFA"/>
    <w:rsid w:val="009E611E"/>
    <w:rsid w:val="009E6227"/>
    <w:rsid w:val="009E6581"/>
    <w:rsid w:val="009E783A"/>
    <w:rsid w:val="009E79AA"/>
    <w:rsid w:val="009E7D90"/>
    <w:rsid w:val="009F058C"/>
    <w:rsid w:val="009F0695"/>
    <w:rsid w:val="009F0720"/>
    <w:rsid w:val="009F0BF8"/>
    <w:rsid w:val="009F0CB7"/>
    <w:rsid w:val="009F15AD"/>
    <w:rsid w:val="009F19E3"/>
    <w:rsid w:val="009F25D9"/>
    <w:rsid w:val="009F2879"/>
    <w:rsid w:val="009F3408"/>
    <w:rsid w:val="009F37AF"/>
    <w:rsid w:val="009F3860"/>
    <w:rsid w:val="009F3BD7"/>
    <w:rsid w:val="009F43B0"/>
    <w:rsid w:val="009F5429"/>
    <w:rsid w:val="009F738D"/>
    <w:rsid w:val="009F7631"/>
    <w:rsid w:val="009F7691"/>
    <w:rsid w:val="00A003DB"/>
    <w:rsid w:val="00A004D6"/>
    <w:rsid w:val="00A005AA"/>
    <w:rsid w:val="00A0175E"/>
    <w:rsid w:val="00A01CF8"/>
    <w:rsid w:val="00A01D7A"/>
    <w:rsid w:val="00A02269"/>
    <w:rsid w:val="00A02884"/>
    <w:rsid w:val="00A028A4"/>
    <w:rsid w:val="00A029F9"/>
    <w:rsid w:val="00A02C95"/>
    <w:rsid w:val="00A02DDC"/>
    <w:rsid w:val="00A04EE9"/>
    <w:rsid w:val="00A04F55"/>
    <w:rsid w:val="00A05018"/>
    <w:rsid w:val="00A055B6"/>
    <w:rsid w:val="00A05694"/>
    <w:rsid w:val="00A05D59"/>
    <w:rsid w:val="00A06635"/>
    <w:rsid w:val="00A0676B"/>
    <w:rsid w:val="00A06A8C"/>
    <w:rsid w:val="00A06C1B"/>
    <w:rsid w:val="00A06EDF"/>
    <w:rsid w:val="00A07E16"/>
    <w:rsid w:val="00A10BD9"/>
    <w:rsid w:val="00A10EA9"/>
    <w:rsid w:val="00A1201C"/>
    <w:rsid w:val="00A133E0"/>
    <w:rsid w:val="00A13545"/>
    <w:rsid w:val="00A13637"/>
    <w:rsid w:val="00A13C3A"/>
    <w:rsid w:val="00A14551"/>
    <w:rsid w:val="00A14664"/>
    <w:rsid w:val="00A14C62"/>
    <w:rsid w:val="00A1567A"/>
    <w:rsid w:val="00A15E77"/>
    <w:rsid w:val="00A16DA8"/>
    <w:rsid w:val="00A174ED"/>
    <w:rsid w:val="00A20207"/>
    <w:rsid w:val="00A20E85"/>
    <w:rsid w:val="00A216AE"/>
    <w:rsid w:val="00A22153"/>
    <w:rsid w:val="00A22305"/>
    <w:rsid w:val="00A227E2"/>
    <w:rsid w:val="00A228C1"/>
    <w:rsid w:val="00A23BB8"/>
    <w:rsid w:val="00A23FE1"/>
    <w:rsid w:val="00A2503E"/>
    <w:rsid w:val="00A25CD1"/>
    <w:rsid w:val="00A26177"/>
    <w:rsid w:val="00A26652"/>
    <w:rsid w:val="00A26763"/>
    <w:rsid w:val="00A27278"/>
    <w:rsid w:val="00A27441"/>
    <w:rsid w:val="00A274D5"/>
    <w:rsid w:val="00A27E0F"/>
    <w:rsid w:val="00A27F23"/>
    <w:rsid w:val="00A3052F"/>
    <w:rsid w:val="00A30B64"/>
    <w:rsid w:val="00A30C3F"/>
    <w:rsid w:val="00A31457"/>
    <w:rsid w:val="00A319C0"/>
    <w:rsid w:val="00A3433A"/>
    <w:rsid w:val="00A34342"/>
    <w:rsid w:val="00A350DF"/>
    <w:rsid w:val="00A3596A"/>
    <w:rsid w:val="00A36882"/>
    <w:rsid w:val="00A36ACB"/>
    <w:rsid w:val="00A36ADD"/>
    <w:rsid w:val="00A36C76"/>
    <w:rsid w:val="00A3778F"/>
    <w:rsid w:val="00A37A5E"/>
    <w:rsid w:val="00A4022B"/>
    <w:rsid w:val="00A40510"/>
    <w:rsid w:val="00A407B4"/>
    <w:rsid w:val="00A40911"/>
    <w:rsid w:val="00A40E98"/>
    <w:rsid w:val="00A41164"/>
    <w:rsid w:val="00A41DBD"/>
    <w:rsid w:val="00A4291C"/>
    <w:rsid w:val="00A42943"/>
    <w:rsid w:val="00A4311D"/>
    <w:rsid w:val="00A4348A"/>
    <w:rsid w:val="00A438F4"/>
    <w:rsid w:val="00A44995"/>
    <w:rsid w:val="00A45C4E"/>
    <w:rsid w:val="00A45F5C"/>
    <w:rsid w:val="00A46317"/>
    <w:rsid w:val="00A46734"/>
    <w:rsid w:val="00A478C4"/>
    <w:rsid w:val="00A47948"/>
    <w:rsid w:val="00A47F16"/>
    <w:rsid w:val="00A47F81"/>
    <w:rsid w:val="00A50485"/>
    <w:rsid w:val="00A50686"/>
    <w:rsid w:val="00A50E78"/>
    <w:rsid w:val="00A5110A"/>
    <w:rsid w:val="00A51297"/>
    <w:rsid w:val="00A51607"/>
    <w:rsid w:val="00A51A8B"/>
    <w:rsid w:val="00A51C41"/>
    <w:rsid w:val="00A51FAB"/>
    <w:rsid w:val="00A540AC"/>
    <w:rsid w:val="00A549D3"/>
    <w:rsid w:val="00A54C2E"/>
    <w:rsid w:val="00A5513A"/>
    <w:rsid w:val="00A55717"/>
    <w:rsid w:val="00A5581A"/>
    <w:rsid w:val="00A55944"/>
    <w:rsid w:val="00A56163"/>
    <w:rsid w:val="00A568A1"/>
    <w:rsid w:val="00A56B94"/>
    <w:rsid w:val="00A56EFD"/>
    <w:rsid w:val="00A57922"/>
    <w:rsid w:val="00A57D2F"/>
    <w:rsid w:val="00A6007A"/>
    <w:rsid w:val="00A606B7"/>
    <w:rsid w:val="00A607A7"/>
    <w:rsid w:val="00A60B09"/>
    <w:rsid w:val="00A61D1B"/>
    <w:rsid w:val="00A62269"/>
    <w:rsid w:val="00A622FA"/>
    <w:rsid w:val="00A628FD"/>
    <w:rsid w:val="00A649EA"/>
    <w:rsid w:val="00A64D21"/>
    <w:rsid w:val="00A65073"/>
    <w:rsid w:val="00A65752"/>
    <w:rsid w:val="00A65B11"/>
    <w:rsid w:val="00A66295"/>
    <w:rsid w:val="00A666FF"/>
    <w:rsid w:val="00A667EC"/>
    <w:rsid w:val="00A67317"/>
    <w:rsid w:val="00A70EB5"/>
    <w:rsid w:val="00A71008"/>
    <w:rsid w:val="00A722EB"/>
    <w:rsid w:val="00A73040"/>
    <w:rsid w:val="00A7323A"/>
    <w:rsid w:val="00A732AE"/>
    <w:rsid w:val="00A74F7C"/>
    <w:rsid w:val="00A75C4F"/>
    <w:rsid w:val="00A75D75"/>
    <w:rsid w:val="00A76888"/>
    <w:rsid w:val="00A76A01"/>
    <w:rsid w:val="00A76E46"/>
    <w:rsid w:val="00A77842"/>
    <w:rsid w:val="00A77D40"/>
    <w:rsid w:val="00A8027C"/>
    <w:rsid w:val="00A802B6"/>
    <w:rsid w:val="00A802E1"/>
    <w:rsid w:val="00A8102E"/>
    <w:rsid w:val="00A810A9"/>
    <w:rsid w:val="00A8324A"/>
    <w:rsid w:val="00A833BF"/>
    <w:rsid w:val="00A83924"/>
    <w:rsid w:val="00A83B94"/>
    <w:rsid w:val="00A83DC8"/>
    <w:rsid w:val="00A84631"/>
    <w:rsid w:val="00A84EC5"/>
    <w:rsid w:val="00A84FD8"/>
    <w:rsid w:val="00A85096"/>
    <w:rsid w:val="00A851E0"/>
    <w:rsid w:val="00A85427"/>
    <w:rsid w:val="00A854C7"/>
    <w:rsid w:val="00A861A3"/>
    <w:rsid w:val="00A86215"/>
    <w:rsid w:val="00A86F18"/>
    <w:rsid w:val="00A87343"/>
    <w:rsid w:val="00A87712"/>
    <w:rsid w:val="00A87C70"/>
    <w:rsid w:val="00A900E7"/>
    <w:rsid w:val="00A90FD4"/>
    <w:rsid w:val="00A91226"/>
    <w:rsid w:val="00A916E2"/>
    <w:rsid w:val="00A922B4"/>
    <w:rsid w:val="00A92F82"/>
    <w:rsid w:val="00A9306B"/>
    <w:rsid w:val="00A94106"/>
    <w:rsid w:val="00A94223"/>
    <w:rsid w:val="00A9427F"/>
    <w:rsid w:val="00A942BD"/>
    <w:rsid w:val="00A945A4"/>
    <w:rsid w:val="00A945C3"/>
    <w:rsid w:val="00A9563E"/>
    <w:rsid w:val="00A95900"/>
    <w:rsid w:val="00A96106"/>
    <w:rsid w:val="00A96162"/>
    <w:rsid w:val="00A966E6"/>
    <w:rsid w:val="00A96701"/>
    <w:rsid w:val="00A96D02"/>
    <w:rsid w:val="00A96D9D"/>
    <w:rsid w:val="00A96FC2"/>
    <w:rsid w:val="00A9728D"/>
    <w:rsid w:val="00AA002D"/>
    <w:rsid w:val="00AA0BCB"/>
    <w:rsid w:val="00AA0CE7"/>
    <w:rsid w:val="00AA0E22"/>
    <w:rsid w:val="00AA1566"/>
    <w:rsid w:val="00AA2BF4"/>
    <w:rsid w:val="00AA3542"/>
    <w:rsid w:val="00AA37D4"/>
    <w:rsid w:val="00AA3B7F"/>
    <w:rsid w:val="00AA40F0"/>
    <w:rsid w:val="00AA4472"/>
    <w:rsid w:val="00AA4AAF"/>
    <w:rsid w:val="00AA4D3C"/>
    <w:rsid w:val="00AA5185"/>
    <w:rsid w:val="00AA6898"/>
    <w:rsid w:val="00AA6CA7"/>
    <w:rsid w:val="00AA755A"/>
    <w:rsid w:val="00AA7EAA"/>
    <w:rsid w:val="00AB00CF"/>
    <w:rsid w:val="00AB0104"/>
    <w:rsid w:val="00AB020E"/>
    <w:rsid w:val="00AB02C9"/>
    <w:rsid w:val="00AB12E4"/>
    <w:rsid w:val="00AB1C08"/>
    <w:rsid w:val="00AB24F5"/>
    <w:rsid w:val="00AB2A77"/>
    <w:rsid w:val="00AB3131"/>
    <w:rsid w:val="00AB35E1"/>
    <w:rsid w:val="00AB3A98"/>
    <w:rsid w:val="00AB40CB"/>
    <w:rsid w:val="00AB42F5"/>
    <w:rsid w:val="00AB4307"/>
    <w:rsid w:val="00AB49E0"/>
    <w:rsid w:val="00AB49F3"/>
    <w:rsid w:val="00AB59B7"/>
    <w:rsid w:val="00AB6016"/>
    <w:rsid w:val="00AB62BD"/>
    <w:rsid w:val="00AC01BB"/>
    <w:rsid w:val="00AC031E"/>
    <w:rsid w:val="00AC07CE"/>
    <w:rsid w:val="00AC09EB"/>
    <w:rsid w:val="00AC112F"/>
    <w:rsid w:val="00AC2083"/>
    <w:rsid w:val="00AC25BC"/>
    <w:rsid w:val="00AC311B"/>
    <w:rsid w:val="00AC355D"/>
    <w:rsid w:val="00AC3DE9"/>
    <w:rsid w:val="00AC456C"/>
    <w:rsid w:val="00AC4B65"/>
    <w:rsid w:val="00AC5C00"/>
    <w:rsid w:val="00AC6A32"/>
    <w:rsid w:val="00AC6F28"/>
    <w:rsid w:val="00AC71CF"/>
    <w:rsid w:val="00AC792D"/>
    <w:rsid w:val="00AD0595"/>
    <w:rsid w:val="00AD12EC"/>
    <w:rsid w:val="00AD1C1F"/>
    <w:rsid w:val="00AD24D3"/>
    <w:rsid w:val="00AD2562"/>
    <w:rsid w:val="00AD2681"/>
    <w:rsid w:val="00AD2C96"/>
    <w:rsid w:val="00AD3637"/>
    <w:rsid w:val="00AD39FA"/>
    <w:rsid w:val="00AD3B9A"/>
    <w:rsid w:val="00AD4889"/>
    <w:rsid w:val="00AD505F"/>
    <w:rsid w:val="00AD52D6"/>
    <w:rsid w:val="00AD5A39"/>
    <w:rsid w:val="00AD6431"/>
    <w:rsid w:val="00AD66B1"/>
    <w:rsid w:val="00AD6B14"/>
    <w:rsid w:val="00AD6B55"/>
    <w:rsid w:val="00AD74AE"/>
    <w:rsid w:val="00AD7E02"/>
    <w:rsid w:val="00AE1283"/>
    <w:rsid w:val="00AE1BAC"/>
    <w:rsid w:val="00AE1E39"/>
    <w:rsid w:val="00AE2FC4"/>
    <w:rsid w:val="00AE41C8"/>
    <w:rsid w:val="00AE45CB"/>
    <w:rsid w:val="00AE4CD9"/>
    <w:rsid w:val="00AE5125"/>
    <w:rsid w:val="00AE7305"/>
    <w:rsid w:val="00AE768B"/>
    <w:rsid w:val="00AE7A50"/>
    <w:rsid w:val="00AE7D75"/>
    <w:rsid w:val="00AE7D9D"/>
    <w:rsid w:val="00AF01D4"/>
    <w:rsid w:val="00AF0844"/>
    <w:rsid w:val="00AF0D3C"/>
    <w:rsid w:val="00AF1801"/>
    <w:rsid w:val="00AF19AF"/>
    <w:rsid w:val="00AF1EDC"/>
    <w:rsid w:val="00AF2104"/>
    <w:rsid w:val="00AF2364"/>
    <w:rsid w:val="00AF2B5F"/>
    <w:rsid w:val="00AF2DC6"/>
    <w:rsid w:val="00AF3496"/>
    <w:rsid w:val="00AF479C"/>
    <w:rsid w:val="00AF4C28"/>
    <w:rsid w:val="00AF5206"/>
    <w:rsid w:val="00AF535D"/>
    <w:rsid w:val="00AF55A1"/>
    <w:rsid w:val="00AF5BD5"/>
    <w:rsid w:val="00AF5D78"/>
    <w:rsid w:val="00AF6605"/>
    <w:rsid w:val="00AF679A"/>
    <w:rsid w:val="00AF7708"/>
    <w:rsid w:val="00B00B0F"/>
    <w:rsid w:val="00B00FB4"/>
    <w:rsid w:val="00B0108B"/>
    <w:rsid w:val="00B010BC"/>
    <w:rsid w:val="00B01E83"/>
    <w:rsid w:val="00B01EEE"/>
    <w:rsid w:val="00B02CB7"/>
    <w:rsid w:val="00B03371"/>
    <w:rsid w:val="00B03C38"/>
    <w:rsid w:val="00B03F0B"/>
    <w:rsid w:val="00B0418E"/>
    <w:rsid w:val="00B04286"/>
    <w:rsid w:val="00B04491"/>
    <w:rsid w:val="00B04705"/>
    <w:rsid w:val="00B04989"/>
    <w:rsid w:val="00B04A6A"/>
    <w:rsid w:val="00B04A98"/>
    <w:rsid w:val="00B04CAE"/>
    <w:rsid w:val="00B054B6"/>
    <w:rsid w:val="00B0555D"/>
    <w:rsid w:val="00B06234"/>
    <w:rsid w:val="00B07B98"/>
    <w:rsid w:val="00B07EBD"/>
    <w:rsid w:val="00B10DDA"/>
    <w:rsid w:val="00B10DE2"/>
    <w:rsid w:val="00B10F91"/>
    <w:rsid w:val="00B11166"/>
    <w:rsid w:val="00B11CA5"/>
    <w:rsid w:val="00B121AC"/>
    <w:rsid w:val="00B124C4"/>
    <w:rsid w:val="00B127A7"/>
    <w:rsid w:val="00B127C8"/>
    <w:rsid w:val="00B13528"/>
    <w:rsid w:val="00B1394E"/>
    <w:rsid w:val="00B13B08"/>
    <w:rsid w:val="00B13F27"/>
    <w:rsid w:val="00B14377"/>
    <w:rsid w:val="00B153FD"/>
    <w:rsid w:val="00B15F97"/>
    <w:rsid w:val="00B16E36"/>
    <w:rsid w:val="00B16FF5"/>
    <w:rsid w:val="00B17005"/>
    <w:rsid w:val="00B17105"/>
    <w:rsid w:val="00B17211"/>
    <w:rsid w:val="00B17854"/>
    <w:rsid w:val="00B179C0"/>
    <w:rsid w:val="00B17A54"/>
    <w:rsid w:val="00B20087"/>
    <w:rsid w:val="00B21491"/>
    <w:rsid w:val="00B2183F"/>
    <w:rsid w:val="00B218AC"/>
    <w:rsid w:val="00B219B7"/>
    <w:rsid w:val="00B21E9E"/>
    <w:rsid w:val="00B2226F"/>
    <w:rsid w:val="00B22473"/>
    <w:rsid w:val="00B22758"/>
    <w:rsid w:val="00B227A3"/>
    <w:rsid w:val="00B227C7"/>
    <w:rsid w:val="00B23283"/>
    <w:rsid w:val="00B23A9A"/>
    <w:rsid w:val="00B23EEA"/>
    <w:rsid w:val="00B24144"/>
    <w:rsid w:val="00B24865"/>
    <w:rsid w:val="00B2531D"/>
    <w:rsid w:val="00B256D8"/>
    <w:rsid w:val="00B25A75"/>
    <w:rsid w:val="00B25B64"/>
    <w:rsid w:val="00B25CF1"/>
    <w:rsid w:val="00B2705D"/>
    <w:rsid w:val="00B27570"/>
    <w:rsid w:val="00B27FF2"/>
    <w:rsid w:val="00B303DE"/>
    <w:rsid w:val="00B30427"/>
    <w:rsid w:val="00B319DF"/>
    <w:rsid w:val="00B31E14"/>
    <w:rsid w:val="00B34053"/>
    <w:rsid w:val="00B346CA"/>
    <w:rsid w:val="00B34803"/>
    <w:rsid w:val="00B34C4F"/>
    <w:rsid w:val="00B350FB"/>
    <w:rsid w:val="00B35629"/>
    <w:rsid w:val="00B35AE8"/>
    <w:rsid w:val="00B35DFA"/>
    <w:rsid w:val="00B36342"/>
    <w:rsid w:val="00B363BA"/>
    <w:rsid w:val="00B36768"/>
    <w:rsid w:val="00B367B8"/>
    <w:rsid w:val="00B3732A"/>
    <w:rsid w:val="00B3739E"/>
    <w:rsid w:val="00B3762A"/>
    <w:rsid w:val="00B37AF1"/>
    <w:rsid w:val="00B40339"/>
    <w:rsid w:val="00B40698"/>
    <w:rsid w:val="00B40A5E"/>
    <w:rsid w:val="00B414BD"/>
    <w:rsid w:val="00B41A82"/>
    <w:rsid w:val="00B42A2B"/>
    <w:rsid w:val="00B42F90"/>
    <w:rsid w:val="00B43083"/>
    <w:rsid w:val="00B4688B"/>
    <w:rsid w:val="00B46A56"/>
    <w:rsid w:val="00B46A5F"/>
    <w:rsid w:val="00B46C9E"/>
    <w:rsid w:val="00B4712C"/>
    <w:rsid w:val="00B47219"/>
    <w:rsid w:val="00B47DDC"/>
    <w:rsid w:val="00B50B33"/>
    <w:rsid w:val="00B51549"/>
    <w:rsid w:val="00B51D65"/>
    <w:rsid w:val="00B52476"/>
    <w:rsid w:val="00B52C75"/>
    <w:rsid w:val="00B52D04"/>
    <w:rsid w:val="00B52F7E"/>
    <w:rsid w:val="00B537AE"/>
    <w:rsid w:val="00B53B0D"/>
    <w:rsid w:val="00B542B1"/>
    <w:rsid w:val="00B5476F"/>
    <w:rsid w:val="00B55792"/>
    <w:rsid w:val="00B557DD"/>
    <w:rsid w:val="00B55A12"/>
    <w:rsid w:val="00B55AC2"/>
    <w:rsid w:val="00B56E0A"/>
    <w:rsid w:val="00B57126"/>
    <w:rsid w:val="00B57664"/>
    <w:rsid w:val="00B57C4E"/>
    <w:rsid w:val="00B6069A"/>
    <w:rsid w:val="00B60916"/>
    <w:rsid w:val="00B6095D"/>
    <w:rsid w:val="00B61411"/>
    <w:rsid w:val="00B61B25"/>
    <w:rsid w:val="00B62213"/>
    <w:rsid w:val="00B6266C"/>
    <w:rsid w:val="00B62B6D"/>
    <w:rsid w:val="00B63C96"/>
    <w:rsid w:val="00B64616"/>
    <w:rsid w:val="00B64FA1"/>
    <w:rsid w:val="00B65148"/>
    <w:rsid w:val="00B6530A"/>
    <w:rsid w:val="00B658F2"/>
    <w:rsid w:val="00B66AB3"/>
    <w:rsid w:val="00B66E63"/>
    <w:rsid w:val="00B674C4"/>
    <w:rsid w:val="00B67833"/>
    <w:rsid w:val="00B7006A"/>
    <w:rsid w:val="00B7061A"/>
    <w:rsid w:val="00B70F84"/>
    <w:rsid w:val="00B7146D"/>
    <w:rsid w:val="00B72E22"/>
    <w:rsid w:val="00B735D1"/>
    <w:rsid w:val="00B736FC"/>
    <w:rsid w:val="00B737B5"/>
    <w:rsid w:val="00B73D82"/>
    <w:rsid w:val="00B73FA0"/>
    <w:rsid w:val="00B7409F"/>
    <w:rsid w:val="00B74435"/>
    <w:rsid w:val="00B74BE1"/>
    <w:rsid w:val="00B74E00"/>
    <w:rsid w:val="00B74F01"/>
    <w:rsid w:val="00B76739"/>
    <w:rsid w:val="00B767BE"/>
    <w:rsid w:val="00B76CE8"/>
    <w:rsid w:val="00B7779E"/>
    <w:rsid w:val="00B77B7E"/>
    <w:rsid w:val="00B80797"/>
    <w:rsid w:val="00B8094F"/>
    <w:rsid w:val="00B80E09"/>
    <w:rsid w:val="00B81DF3"/>
    <w:rsid w:val="00B82255"/>
    <w:rsid w:val="00B822A8"/>
    <w:rsid w:val="00B82EA7"/>
    <w:rsid w:val="00B8338A"/>
    <w:rsid w:val="00B84186"/>
    <w:rsid w:val="00B84261"/>
    <w:rsid w:val="00B84A1B"/>
    <w:rsid w:val="00B84A98"/>
    <w:rsid w:val="00B84CA7"/>
    <w:rsid w:val="00B85311"/>
    <w:rsid w:val="00B85752"/>
    <w:rsid w:val="00B85EBD"/>
    <w:rsid w:val="00B86918"/>
    <w:rsid w:val="00B86D57"/>
    <w:rsid w:val="00B86F18"/>
    <w:rsid w:val="00B87447"/>
    <w:rsid w:val="00B8759C"/>
    <w:rsid w:val="00B87667"/>
    <w:rsid w:val="00B90215"/>
    <w:rsid w:val="00B90E14"/>
    <w:rsid w:val="00B91516"/>
    <w:rsid w:val="00B92059"/>
    <w:rsid w:val="00B925D5"/>
    <w:rsid w:val="00B92FEC"/>
    <w:rsid w:val="00B937EB"/>
    <w:rsid w:val="00B93B21"/>
    <w:rsid w:val="00B945CA"/>
    <w:rsid w:val="00B94B0E"/>
    <w:rsid w:val="00B952DD"/>
    <w:rsid w:val="00B953A4"/>
    <w:rsid w:val="00B960DF"/>
    <w:rsid w:val="00B965A5"/>
    <w:rsid w:val="00B965F8"/>
    <w:rsid w:val="00B96E8C"/>
    <w:rsid w:val="00B97BEB"/>
    <w:rsid w:val="00BA02F1"/>
    <w:rsid w:val="00BA0677"/>
    <w:rsid w:val="00BA107E"/>
    <w:rsid w:val="00BA11A8"/>
    <w:rsid w:val="00BA1325"/>
    <w:rsid w:val="00BA139F"/>
    <w:rsid w:val="00BA1E0F"/>
    <w:rsid w:val="00BA3036"/>
    <w:rsid w:val="00BA3776"/>
    <w:rsid w:val="00BA40C5"/>
    <w:rsid w:val="00BA4DA8"/>
    <w:rsid w:val="00BA503D"/>
    <w:rsid w:val="00BA5F34"/>
    <w:rsid w:val="00BA6779"/>
    <w:rsid w:val="00BA6798"/>
    <w:rsid w:val="00BA72A5"/>
    <w:rsid w:val="00BA7E86"/>
    <w:rsid w:val="00BB01FA"/>
    <w:rsid w:val="00BB0A03"/>
    <w:rsid w:val="00BB0D68"/>
    <w:rsid w:val="00BB1B09"/>
    <w:rsid w:val="00BB1B41"/>
    <w:rsid w:val="00BB255A"/>
    <w:rsid w:val="00BB257B"/>
    <w:rsid w:val="00BB26F1"/>
    <w:rsid w:val="00BB2785"/>
    <w:rsid w:val="00BB2838"/>
    <w:rsid w:val="00BB3436"/>
    <w:rsid w:val="00BB3A9E"/>
    <w:rsid w:val="00BB41A3"/>
    <w:rsid w:val="00BB5289"/>
    <w:rsid w:val="00BB5920"/>
    <w:rsid w:val="00BC0D7E"/>
    <w:rsid w:val="00BC14E0"/>
    <w:rsid w:val="00BC15CF"/>
    <w:rsid w:val="00BC2E03"/>
    <w:rsid w:val="00BC34EE"/>
    <w:rsid w:val="00BC35CB"/>
    <w:rsid w:val="00BC51D0"/>
    <w:rsid w:val="00BC56A7"/>
    <w:rsid w:val="00BC5A8B"/>
    <w:rsid w:val="00BC62FA"/>
    <w:rsid w:val="00BC692F"/>
    <w:rsid w:val="00BC7106"/>
    <w:rsid w:val="00BC754A"/>
    <w:rsid w:val="00BC785D"/>
    <w:rsid w:val="00BD001B"/>
    <w:rsid w:val="00BD0812"/>
    <w:rsid w:val="00BD169C"/>
    <w:rsid w:val="00BD2366"/>
    <w:rsid w:val="00BD270A"/>
    <w:rsid w:val="00BD2DA7"/>
    <w:rsid w:val="00BD3E25"/>
    <w:rsid w:val="00BD42E6"/>
    <w:rsid w:val="00BD4322"/>
    <w:rsid w:val="00BD4323"/>
    <w:rsid w:val="00BD46B8"/>
    <w:rsid w:val="00BD49D1"/>
    <w:rsid w:val="00BD4F0F"/>
    <w:rsid w:val="00BD509E"/>
    <w:rsid w:val="00BD53A2"/>
    <w:rsid w:val="00BD5D75"/>
    <w:rsid w:val="00BD61B0"/>
    <w:rsid w:val="00BD637F"/>
    <w:rsid w:val="00BD677B"/>
    <w:rsid w:val="00BD6AE3"/>
    <w:rsid w:val="00BD70DF"/>
    <w:rsid w:val="00BD7595"/>
    <w:rsid w:val="00BD7F0A"/>
    <w:rsid w:val="00BE1DE2"/>
    <w:rsid w:val="00BE1F89"/>
    <w:rsid w:val="00BE3AC3"/>
    <w:rsid w:val="00BE3EDD"/>
    <w:rsid w:val="00BE46BB"/>
    <w:rsid w:val="00BE47D7"/>
    <w:rsid w:val="00BE4998"/>
    <w:rsid w:val="00BE4BF8"/>
    <w:rsid w:val="00BE4D03"/>
    <w:rsid w:val="00BE5E3E"/>
    <w:rsid w:val="00BE6804"/>
    <w:rsid w:val="00BE6920"/>
    <w:rsid w:val="00BE6E77"/>
    <w:rsid w:val="00BE7D25"/>
    <w:rsid w:val="00BF10F3"/>
    <w:rsid w:val="00BF2461"/>
    <w:rsid w:val="00BF26B4"/>
    <w:rsid w:val="00BF2FC4"/>
    <w:rsid w:val="00BF3CFA"/>
    <w:rsid w:val="00BF48A7"/>
    <w:rsid w:val="00BF50F3"/>
    <w:rsid w:val="00BF56A2"/>
    <w:rsid w:val="00BF64F3"/>
    <w:rsid w:val="00BF6A83"/>
    <w:rsid w:val="00BF7B33"/>
    <w:rsid w:val="00C005AE"/>
    <w:rsid w:val="00C01640"/>
    <w:rsid w:val="00C01C04"/>
    <w:rsid w:val="00C0218E"/>
    <w:rsid w:val="00C02946"/>
    <w:rsid w:val="00C02ED6"/>
    <w:rsid w:val="00C03016"/>
    <w:rsid w:val="00C031B6"/>
    <w:rsid w:val="00C03418"/>
    <w:rsid w:val="00C0391D"/>
    <w:rsid w:val="00C0423F"/>
    <w:rsid w:val="00C046B6"/>
    <w:rsid w:val="00C04E69"/>
    <w:rsid w:val="00C0584A"/>
    <w:rsid w:val="00C058BD"/>
    <w:rsid w:val="00C072AE"/>
    <w:rsid w:val="00C102CC"/>
    <w:rsid w:val="00C10431"/>
    <w:rsid w:val="00C104FB"/>
    <w:rsid w:val="00C10E20"/>
    <w:rsid w:val="00C1134C"/>
    <w:rsid w:val="00C117BB"/>
    <w:rsid w:val="00C11B80"/>
    <w:rsid w:val="00C11D3F"/>
    <w:rsid w:val="00C1206C"/>
    <w:rsid w:val="00C12552"/>
    <w:rsid w:val="00C126FA"/>
    <w:rsid w:val="00C1349F"/>
    <w:rsid w:val="00C13980"/>
    <w:rsid w:val="00C13B4D"/>
    <w:rsid w:val="00C13D62"/>
    <w:rsid w:val="00C14A5C"/>
    <w:rsid w:val="00C1524C"/>
    <w:rsid w:val="00C15250"/>
    <w:rsid w:val="00C1676F"/>
    <w:rsid w:val="00C16F41"/>
    <w:rsid w:val="00C17AE1"/>
    <w:rsid w:val="00C17B41"/>
    <w:rsid w:val="00C209F6"/>
    <w:rsid w:val="00C20E13"/>
    <w:rsid w:val="00C21099"/>
    <w:rsid w:val="00C2146D"/>
    <w:rsid w:val="00C214E5"/>
    <w:rsid w:val="00C21E7E"/>
    <w:rsid w:val="00C221D5"/>
    <w:rsid w:val="00C2297A"/>
    <w:rsid w:val="00C231BB"/>
    <w:rsid w:val="00C238E5"/>
    <w:rsid w:val="00C248A8"/>
    <w:rsid w:val="00C25CF3"/>
    <w:rsid w:val="00C26523"/>
    <w:rsid w:val="00C26661"/>
    <w:rsid w:val="00C276EB"/>
    <w:rsid w:val="00C303EB"/>
    <w:rsid w:val="00C3058D"/>
    <w:rsid w:val="00C30AFD"/>
    <w:rsid w:val="00C315EB"/>
    <w:rsid w:val="00C326CA"/>
    <w:rsid w:val="00C33022"/>
    <w:rsid w:val="00C33CF6"/>
    <w:rsid w:val="00C345C6"/>
    <w:rsid w:val="00C345FD"/>
    <w:rsid w:val="00C34ADF"/>
    <w:rsid w:val="00C355C3"/>
    <w:rsid w:val="00C3591C"/>
    <w:rsid w:val="00C35B86"/>
    <w:rsid w:val="00C35BE1"/>
    <w:rsid w:val="00C361BE"/>
    <w:rsid w:val="00C36629"/>
    <w:rsid w:val="00C36937"/>
    <w:rsid w:val="00C36FD6"/>
    <w:rsid w:val="00C37CDB"/>
    <w:rsid w:val="00C401B9"/>
    <w:rsid w:val="00C40842"/>
    <w:rsid w:val="00C41620"/>
    <w:rsid w:val="00C41D6D"/>
    <w:rsid w:val="00C41D9F"/>
    <w:rsid w:val="00C41F53"/>
    <w:rsid w:val="00C420B9"/>
    <w:rsid w:val="00C42801"/>
    <w:rsid w:val="00C42A5F"/>
    <w:rsid w:val="00C42EE5"/>
    <w:rsid w:val="00C430A5"/>
    <w:rsid w:val="00C431B7"/>
    <w:rsid w:val="00C440A4"/>
    <w:rsid w:val="00C442B3"/>
    <w:rsid w:val="00C4472A"/>
    <w:rsid w:val="00C4497E"/>
    <w:rsid w:val="00C4526E"/>
    <w:rsid w:val="00C4610B"/>
    <w:rsid w:val="00C463DF"/>
    <w:rsid w:val="00C46CF6"/>
    <w:rsid w:val="00C46F68"/>
    <w:rsid w:val="00C47430"/>
    <w:rsid w:val="00C47479"/>
    <w:rsid w:val="00C47B19"/>
    <w:rsid w:val="00C50984"/>
    <w:rsid w:val="00C51CB1"/>
    <w:rsid w:val="00C52122"/>
    <w:rsid w:val="00C530DF"/>
    <w:rsid w:val="00C533FE"/>
    <w:rsid w:val="00C53435"/>
    <w:rsid w:val="00C53911"/>
    <w:rsid w:val="00C53B48"/>
    <w:rsid w:val="00C53E20"/>
    <w:rsid w:val="00C5408D"/>
    <w:rsid w:val="00C540DA"/>
    <w:rsid w:val="00C541B3"/>
    <w:rsid w:val="00C545CF"/>
    <w:rsid w:val="00C5580A"/>
    <w:rsid w:val="00C56EFD"/>
    <w:rsid w:val="00C572A9"/>
    <w:rsid w:val="00C57414"/>
    <w:rsid w:val="00C57537"/>
    <w:rsid w:val="00C57588"/>
    <w:rsid w:val="00C575C5"/>
    <w:rsid w:val="00C57B5C"/>
    <w:rsid w:val="00C57CBF"/>
    <w:rsid w:val="00C57EF1"/>
    <w:rsid w:val="00C57F4C"/>
    <w:rsid w:val="00C60312"/>
    <w:rsid w:val="00C6038F"/>
    <w:rsid w:val="00C605B7"/>
    <w:rsid w:val="00C60BD5"/>
    <w:rsid w:val="00C61624"/>
    <w:rsid w:val="00C61743"/>
    <w:rsid w:val="00C61B11"/>
    <w:rsid w:val="00C61C10"/>
    <w:rsid w:val="00C6243D"/>
    <w:rsid w:val="00C6281C"/>
    <w:rsid w:val="00C62A0E"/>
    <w:rsid w:val="00C62B27"/>
    <w:rsid w:val="00C62BFF"/>
    <w:rsid w:val="00C63923"/>
    <w:rsid w:val="00C63FC6"/>
    <w:rsid w:val="00C658A6"/>
    <w:rsid w:val="00C65A49"/>
    <w:rsid w:val="00C65FB5"/>
    <w:rsid w:val="00C66485"/>
    <w:rsid w:val="00C6727F"/>
    <w:rsid w:val="00C67CE1"/>
    <w:rsid w:val="00C70720"/>
    <w:rsid w:val="00C7096E"/>
    <w:rsid w:val="00C70CEA"/>
    <w:rsid w:val="00C70FA5"/>
    <w:rsid w:val="00C71698"/>
    <w:rsid w:val="00C71CAC"/>
    <w:rsid w:val="00C71D0F"/>
    <w:rsid w:val="00C728AD"/>
    <w:rsid w:val="00C72A76"/>
    <w:rsid w:val="00C72C16"/>
    <w:rsid w:val="00C72F6D"/>
    <w:rsid w:val="00C74512"/>
    <w:rsid w:val="00C74B10"/>
    <w:rsid w:val="00C752B9"/>
    <w:rsid w:val="00C7547C"/>
    <w:rsid w:val="00C7587A"/>
    <w:rsid w:val="00C75DFA"/>
    <w:rsid w:val="00C76109"/>
    <w:rsid w:val="00C768FA"/>
    <w:rsid w:val="00C76C7D"/>
    <w:rsid w:val="00C77AD7"/>
    <w:rsid w:val="00C80DA5"/>
    <w:rsid w:val="00C811C5"/>
    <w:rsid w:val="00C81398"/>
    <w:rsid w:val="00C814AE"/>
    <w:rsid w:val="00C816D2"/>
    <w:rsid w:val="00C817A9"/>
    <w:rsid w:val="00C81C94"/>
    <w:rsid w:val="00C8252C"/>
    <w:rsid w:val="00C82D51"/>
    <w:rsid w:val="00C83875"/>
    <w:rsid w:val="00C842AC"/>
    <w:rsid w:val="00C84807"/>
    <w:rsid w:val="00C84917"/>
    <w:rsid w:val="00C84B62"/>
    <w:rsid w:val="00C84FBA"/>
    <w:rsid w:val="00C8551B"/>
    <w:rsid w:val="00C85A9D"/>
    <w:rsid w:val="00C85C20"/>
    <w:rsid w:val="00C85E8A"/>
    <w:rsid w:val="00C86164"/>
    <w:rsid w:val="00C86408"/>
    <w:rsid w:val="00C868F1"/>
    <w:rsid w:val="00C87539"/>
    <w:rsid w:val="00C87A9D"/>
    <w:rsid w:val="00C87B27"/>
    <w:rsid w:val="00C87D84"/>
    <w:rsid w:val="00C87F51"/>
    <w:rsid w:val="00C907F7"/>
    <w:rsid w:val="00C90D02"/>
    <w:rsid w:val="00C9148F"/>
    <w:rsid w:val="00C916EE"/>
    <w:rsid w:val="00C91A1E"/>
    <w:rsid w:val="00C91EF0"/>
    <w:rsid w:val="00C920FC"/>
    <w:rsid w:val="00C9299D"/>
    <w:rsid w:val="00C9415A"/>
    <w:rsid w:val="00C94258"/>
    <w:rsid w:val="00C94793"/>
    <w:rsid w:val="00C9483D"/>
    <w:rsid w:val="00C95AB7"/>
    <w:rsid w:val="00C95AC0"/>
    <w:rsid w:val="00C96215"/>
    <w:rsid w:val="00C97692"/>
    <w:rsid w:val="00C97AB5"/>
    <w:rsid w:val="00CA03FB"/>
    <w:rsid w:val="00CA0897"/>
    <w:rsid w:val="00CA10D7"/>
    <w:rsid w:val="00CA181F"/>
    <w:rsid w:val="00CA3181"/>
    <w:rsid w:val="00CA34B0"/>
    <w:rsid w:val="00CA3A75"/>
    <w:rsid w:val="00CA3B09"/>
    <w:rsid w:val="00CA3F02"/>
    <w:rsid w:val="00CA4911"/>
    <w:rsid w:val="00CA5158"/>
    <w:rsid w:val="00CA5468"/>
    <w:rsid w:val="00CA5470"/>
    <w:rsid w:val="00CA5A87"/>
    <w:rsid w:val="00CB00DD"/>
    <w:rsid w:val="00CB0997"/>
    <w:rsid w:val="00CB1930"/>
    <w:rsid w:val="00CB197A"/>
    <w:rsid w:val="00CB21EF"/>
    <w:rsid w:val="00CB2281"/>
    <w:rsid w:val="00CB23D3"/>
    <w:rsid w:val="00CB28A6"/>
    <w:rsid w:val="00CB29DC"/>
    <w:rsid w:val="00CB2A5F"/>
    <w:rsid w:val="00CB3609"/>
    <w:rsid w:val="00CB360D"/>
    <w:rsid w:val="00CB3624"/>
    <w:rsid w:val="00CB418E"/>
    <w:rsid w:val="00CB4765"/>
    <w:rsid w:val="00CB5C79"/>
    <w:rsid w:val="00CB621F"/>
    <w:rsid w:val="00CB67FD"/>
    <w:rsid w:val="00CB6EA7"/>
    <w:rsid w:val="00CB702C"/>
    <w:rsid w:val="00CB706F"/>
    <w:rsid w:val="00CB7307"/>
    <w:rsid w:val="00CC0289"/>
    <w:rsid w:val="00CC0D97"/>
    <w:rsid w:val="00CC113E"/>
    <w:rsid w:val="00CC22F5"/>
    <w:rsid w:val="00CC39CE"/>
    <w:rsid w:val="00CC3DC5"/>
    <w:rsid w:val="00CC52C9"/>
    <w:rsid w:val="00CC5572"/>
    <w:rsid w:val="00CC5642"/>
    <w:rsid w:val="00CC69B6"/>
    <w:rsid w:val="00CC6E3B"/>
    <w:rsid w:val="00CC7838"/>
    <w:rsid w:val="00CC7B2D"/>
    <w:rsid w:val="00CC7D7A"/>
    <w:rsid w:val="00CD0106"/>
    <w:rsid w:val="00CD0DC6"/>
    <w:rsid w:val="00CD1656"/>
    <w:rsid w:val="00CD1705"/>
    <w:rsid w:val="00CD179A"/>
    <w:rsid w:val="00CD18BE"/>
    <w:rsid w:val="00CD19E4"/>
    <w:rsid w:val="00CD1C4B"/>
    <w:rsid w:val="00CD1D60"/>
    <w:rsid w:val="00CD25C4"/>
    <w:rsid w:val="00CD2BE9"/>
    <w:rsid w:val="00CD38B8"/>
    <w:rsid w:val="00CD3979"/>
    <w:rsid w:val="00CD3D66"/>
    <w:rsid w:val="00CD4194"/>
    <w:rsid w:val="00CD433C"/>
    <w:rsid w:val="00CD4501"/>
    <w:rsid w:val="00CD4A85"/>
    <w:rsid w:val="00CD4D4B"/>
    <w:rsid w:val="00CD54D2"/>
    <w:rsid w:val="00CD56A1"/>
    <w:rsid w:val="00CD5743"/>
    <w:rsid w:val="00CD6270"/>
    <w:rsid w:val="00CD62F0"/>
    <w:rsid w:val="00CD6802"/>
    <w:rsid w:val="00CD6821"/>
    <w:rsid w:val="00CD6BA7"/>
    <w:rsid w:val="00CD779B"/>
    <w:rsid w:val="00CD7E5F"/>
    <w:rsid w:val="00CE03F8"/>
    <w:rsid w:val="00CE08D3"/>
    <w:rsid w:val="00CE0CF5"/>
    <w:rsid w:val="00CE151D"/>
    <w:rsid w:val="00CE16E7"/>
    <w:rsid w:val="00CE27AF"/>
    <w:rsid w:val="00CE3298"/>
    <w:rsid w:val="00CE37BD"/>
    <w:rsid w:val="00CE3E66"/>
    <w:rsid w:val="00CE3E81"/>
    <w:rsid w:val="00CE40AE"/>
    <w:rsid w:val="00CE428A"/>
    <w:rsid w:val="00CE4300"/>
    <w:rsid w:val="00CE4A83"/>
    <w:rsid w:val="00CE528C"/>
    <w:rsid w:val="00CE55DB"/>
    <w:rsid w:val="00CE595B"/>
    <w:rsid w:val="00CE5B09"/>
    <w:rsid w:val="00CE6B8B"/>
    <w:rsid w:val="00CE759B"/>
    <w:rsid w:val="00CE7DB6"/>
    <w:rsid w:val="00CE7FE6"/>
    <w:rsid w:val="00CF0242"/>
    <w:rsid w:val="00CF0392"/>
    <w:rsid w:val="00CF0590"/>
    <w:rsid w:val="00CF0793"/>
    <w:rsid w:val="00CF1FDB"/>
    <w:rsid w:val="00CF2031"/>
    <w:rsid w:val="00CF2916"/>
    <w:rsid w:val="00CF309E"/>
    <w:rsid w:val="00CF322D"/>
    <w:rsid w:val="00CF3AA8"/>
    <w:rsid w:val="00CF3EC1"/>
    <w:rsid w:val="00CF40FB"/>
    <w:rsid w:val="00CF4BB4"/>
    <w:rsid w:val="00CF4CAB"/>
    <w:rsid w:val="00CF4D92"/>
    <w:rsid w:val="00CF4E10"/>
    <w:rsid w:val="00CF53B4"/>
    <w:rsid w:val="00CF5916"/>
    <w:rsid w:val="00CF5B55"/>
    <w:rsid w:val="00CF659C"/>
    <w:rsid w:val="00CF69A6"/>
    <w:rsid w:val="00CF6CE4"/>
    <w:rsid w:val="00D00328"/>
    <w:rsid w:val="00D00849"/>
    <w:rsid w:val="00D01369"/>
    <w:rsid w:val="00D01D6C"/>
    <w:rsid w:val="00D01EFB"/>
    <w:rsid w:val="00D0232C"/>
    <w:rsid w:val="00D024E9"/>
    <w:rsid w:val="00D02585"/>
    <w:rsid w:val="00D02D3D"/>
    <w:rsid w:val="00D0389B"/>
    <w:rsid w:val="00D038DA"/>
    <w:rsid w:val="00D03C99"/>
    <w:rsid w:val="00D04588"/>
    <w:rsid w:val="00D04A51"/>
    <w:rsid w:val="00D04E91"/>
    <w:rsid w:val="00D05305"/>
    <w:rsid w:val="00D054ED"/>
    <w:rsid w:val="00D05D09"/>
    <w:rsid w:val="00D06299"/>
    <w:rsid w:val="00D069FE"/>
    <w:rsid w:val="00D06ABA"/>
    <w:rsid w:val="00D06B06"/>
    <w:rsid w:val="00D06E02"/>
    <w:rsid w:val="00D06E23"/>
    <w:rsid w:val="00D06F0E"/>
    <w:rsid w:val="00D07804"/>
    <w:rsid w:val="00D10CE0"/>
    <w:rsid w:val="00D10EF6"/>
    <w:rsid w:val="00D11313"/>
    <w:rsid w:val="00D12377"/>
    <w:rsid w:val="00D12807"/>
    <w:rsid w:val="00D1287A"/>
    <w:rsid w:val="00D129F4"/>
    <w:rsid w:val="00D12C50"/>
    <w:rsid w:val="00D13930"/>
    <w:rsid w:val="00D13F41"/>
    <w:rsid w:val="00D14518"/>
    <w:rsid w:val="00D15014"/>
    <w:rsid w:val="00D161EB"/>
    <w:rsid w:val="00D1709C"/>
    <w:rsid w:val="00D176CC"/>
    <w:rsid w:val="00D20E11"/>
    <w:rsid w:val="00D213DB"/>
    <w:rsid w:val="00D22E4A"/>
    <w:rsid w:val="00D23035"/>
    <w:rsid w:val="00D23186"/>
    <w:rsid w:val="00D23292"/>
    <w:rsid w:val="00D2377B"/>
    <w:rsid w:val="00D23831"/>
    <w:rsid w:val="00D23DEF"/>
    <w:rsid w:val="00D23EDF"/>
    <w:rsid w:val="00D23F33"/>
    <w:rsid w:val="00D248CF"/>
    <w:rsid w:val="00D251F4"/>
    <w:rsid w:val="00D25336"/>
    <w:rsid w:val="00D25519"/>
    <w:rsid w:val="00D25E12"/>
    <w:rsid w:val="00D2701A"/>
    <w:rsid w:val="00D273B1"/>
    <w:rsid w:val="00D27A2D"/>
    <w:rsid w:val="00D304AA"/>
    <w:rsid w:val="00D30D58"/>
    <w:rsid w:val="00D30FB5"/>
    <w:rsid w:val="00D3106C"/>
    <w:rsid w:val="00D318DC"/>
    <w:rsid w:val="00D3219B"/>
    <w:rsid w:val="00D324C2"/>
    <w:rsid w:val="00D32E3B"/>
    <w:rsid w:val="00D34CB5"/>
    <w:rsid w:val="00D35BBA"/>
    <w:rsid w:val="00D35F61"/>
    <w:rsid w:val="00D377CC"/>
    <w:rsid w:val="00D400A8"/>
    <w:rsid w:val="00D401FF"/>
    <w:rsid w:val="00D41602"/>
    <w:rsid w:val="00D42057"/>
    <w:rsid w:val="00D424F2"/>
    <w:rsid w:val="00D42A06"/>
    <w:rsid w:val="00D42DDA"/>
    <w:rsid w:val="00D434D8"/>
    <w:rsid w:val="00D43795"/>
    <w:rsid w:val="00D4418B"/>
    <w:rsid w:val="00D44336"/>
    <w:rsid w:val="00D444BF"/>
    <w:rsid w:val="00D44C09"/>
    <w:rsid w:val="00D45702"/>
    <w:rsid w:val="00D463ED"/>
    <w:rsid w:val="00D4644C"/>
    <w:rsid w:val="00D46730"/>
    <w:rsid w:val="00D46AA0"/>
    <w:rsid w:val="00D47E7B"/>
    <w:rsid w:val="00D50465"/>
    <w:rsid w:val="00D505E3"/>
    <w:rsid w:val="00D509A6"/>
    <w:rsid w:val="00D5178F"/>
    <w:rsid w:val="00D51A01"/>
    <w:rsid w:val="00D51BC9"/>
    <w:rsid w:val="00D51D00"/>
    <w:rsid w:val="00D5225A"/>
    <w:rsid w:val="00D5259B"/>
    <w:rsid w:val="00D527B7"/>
    <w:rsid w:val="00D52CB9"/>
    <w:rsid w:val="00D52FF2"/>
    <w:rsid w:val="00D53EF6"/>
    <w:rsid w:val="00D543E2"/>
    <w:rsid w:val="00D549AD"/>
    <w:rsid w:val="00D54DF0"/>
    <w:rsid w:val="00D55EB8"/>
    <w:rsid w:val="00D56762"/>
    <w:rsid w:val="00D574FE"/>
    <w:rsid w:val="00D57893"/>
    <w:rsid w:val="00D57FC6"/>
    <w:rsid w:val="00D60259"/>
    <w:rsid w:val="00D60D88"/>
    <w:rsid w:val="00D60FC6"/>
    <w:rsid w:val="00D6221D"/>
    <w:rsid w:val="00D623E5"/>
    <w:rsid w:val="00D62B83"/>
    <w:rsid w:val="00D63F4A"/>
    <w:rsid w:val="00D640F3"/>
    <w:rsid w:val="00D64500"/>
    <w:rsid w:val="00D65529"/>
    <w:rsid w:val="00D65B89"/>
    <w:rsid w:val="00D65B9B"/>
    <w:rsid w:val="00D65F74"/>
    <w:rsid w:val="00D66A8F"/>
    <w:rsid w:val="00D66DE5"/>
    <w:rsid w:val="00D67CE3"/>
    <w:rsid w:val="00D67D0D"/>
    <w:rsid w:val="00D702F6"/>
    <w:rsid w:val="00D70D38"/>
    <w:rsid w:val="00D70EE6"/>
    <w:rsid w:val="00D714E7"/>
    <w:rsid w:val="00D71DE3"/>
    <w:rsid w:val="00D72B39"/>
    <w:rsid w:val="00D7382A"/>
    <w:rsid w:val="00D7406A"/>
    <w:rsid w:val="00D74D12"/>
    <w:rsid w:val="00D74F15"/>
    <w:rsid w:val="00D75337"/>
    <w:rsid w:val="00D754C9"/>
    <w:rsid w:val="00D7559B"/>
    <w:rsid w:val="00D7590E"/>
    <w:rsid w:val="00D75D41"/>
    <w:rsid w:val="00D7786A"/>
    <w:rsid w:val="00D7787C"/>
    <w:rsid w:val="00D80101"/>
    <w:rsid w:val="00D80E18"/>
    <w:rsid w:val="00D81993"/>
    <w:rsid w:val="00D82562"/>
    <w:rsid w:val="00D82AD8"/>
    <w:rsid w:val="00D82DB3"/>
    <w:rsid w:val="00D83148"/>
    <w:rsid w:val="00D834E8"/>
    <w:rsid w:val="00D84486"/>
    <w:rsid w:val="00D846CA"/>
    <w:rsid w:val="00D84825"/>
    <w:rsid w:val="00D84948"/>
    <w:rsid w:val="00D84B9D"/>
    <w:rsid w:val="00D85477"/>
    <w:rsid w:val="00D855B3"/>
    <w:rsid w:val="00D85CEA"/>
    <w:rsid w:val="00D86563"/>
    <w:rsid w:val="00D86C20"/>
    <w:rsid w:val="00D870D8"/>
    <w:rsid w:val="00D87AD7"/>
    <w:rsid w:val="00D90AE2"/>
    <w:rsid w:val="00D90EF5"/>
    <w:rsid w:val="00D9143E"/>
    <w:rsid w:val="00D914CD"/>
    <w:rsid w:val="00D92706"/>
    <w:rsid w:val="00D92BBA"/>
    <w:rsid w:val="00D933C1"/>
    <w:rsid w:val="00D9362F"/>
    <w:rsid w:val="00D939C9"/>
    <w:rsid w:val="00D93E11"/>
    <w:rsid w:val="00D94986"/>
    <w:rsid w:val="00D94ABC"/>
    <w:rsid w:val="00D95331"/>
    <w:rsid w:val="00D953E6"/>
    <w:rsid w:val="00D95A06"/>
    <w:rsid w:val="00D9669C"/>
    <w:rsid w:val="00D966F0"/>
    <w:rsid w:val="00D9677C"/>
    <w:rsid w:val="00D96851"/>
    <w:rsid w:val="00D977BE"/>
    <w:rsid w:val="00D9788A"/>
    <w:rsid w:val="00D97BDA"/>
    <w:rsid w:val="00D97EFE"/>
    <w:rsid w:val="00DA019B"/>
    <w:rsid w:val="00DA02CF"/>
    <w:rsid w:val="00DA05A8"/>
    <w:rsid w:val="00DA0DE6"/>
    <w:rsid w:val="00DA14C7"/>
    <w:rsid w:val="00DA153E"/>
    <w:rsid w:val="00DA15D3"/>
    <w:rsid w:val="00DA3152"/>
    <w:rsid w:val="00DA3200"/>
    <w:rsid w:val="00DA32E5"/>
    <w:rsid w:val="00DA35CC"/>
    <w:rsid w:val="00DA3C84"/>
    <w:rsid w:val="00DA4006"/>
    <w:rsid w:val="00DA4359"/>
    <w:rsid w:val="00DA4E6F"/>
    <w:rsid w:val="00DA52CA"/>
    <w:rsid w:val="00DA553A"/>
    <w:rsid w:val="00DA5D2A"/>
    <w:rsid w:val="00DA6407"/>
    <w:rsid w:val="00DA753D"/>
    <w:rsid w:val="00DA7AE5"/>
    <w:rsid w:val="00DA7CAB"/>
    <w:rsid w:val="00DA7DBB"/>
    <w:rsid w:val="00DB03E0"/>
    <w:rsid w:val="00DB0C8E"/>
    <w:rsid w:val="00DB1C84"/>
    <w:rsid w:val="00DB1F8A"/>
    <w:rsid w:val="00DB2104"/>
    <w:rsid w:val="00DB346A"/>
    <w:rsid w:val="00DB38CF"/>
    <w:rsid w:val="00DB38EC"/>
    <w:rsid w:val="00DB3A04"/>
    <w:rsid w:val="00DB4314"/>
    <w:rsid w:val="00DB48C5"/>
    <w:rsid w:val="00DB5AE3"/>
    <w:rsid w:val="00DB6C2A"/>
    <w:rsid w:val="00DB7310"/>
    <w:rsid w:val="00DB754E"/>
    <w:rsid w:val="00DB77BC"/>
    <w:rsid w:val="00DC0AD1"/>
    <w:rsid w:val="00DC1738"/>
    <w:rsid w:val="00DC180A"/>
    <w:rsid w:val="00DC1D04"/>
    <w:rsid w:val="00DC1FF7"/>
    <w:rsid w:val="00DC20D9"/>
    <w:rsid w:val="00DC25FA"/>
    <w:rsid w:val="00DC2FE4"/>
    <w:rsid w:val="00DC378D"/>
    <w:rsid w:val="00DC37D3"/>
    <w:rsid w:val="00DC3C72"/>
    <w:rsid w:val="00DC3D76"/>
    <w:rsid w:val="00DC4109"/>
    <w:rsid w:val="00DC5379"/>
    <w:rsid w:val="00DC57AF"/>
    <w:rsid w:val="00DC5D39"/>
    <w:rsid w:val="00DC60C5"/>
    <w:rsid w:val="00DC6265"/>
    <w:rsid w:val="00DC7213"/>
    <w:rsid w:val="00DD06B6"/>
    <w:rsid w:val="00DD0E36"/>
    <w:rsid w:val="00DD1650"/>
    <w:rsid w:val="00DD1AC4"/>
    <w:rsid w:val="00DD23AE"/>
    <w:rsid w:val="00DD3114"/>
    <w:rsid w:val="00DD3377"/>
    <w:rsid w:val="00DD471B"/>
    <w:rsid w:val="00DD62D5"/>
    <w:rsid w:val="00DD6F95"/>
    <w:rsid w:val="00DD700A"/>
    <w:rsid w:val="00DD7066"/>
    <w:rsid w:val="00DD70D8"/>
    <w:rsid w:val="00DD7106"/>
    <w:rsid w:val="00DD7B57"/>
    <w:rsid w:val="00DE0563"/>
    <w:rsid w:val="00DE06DF"/>
    <w:rsid w:val="00DE1739"/>
    <w:rsid w:val="00DE1C0E"/>
    <w:rsid w:val="00DE25D3"/>
    <w:rsid w:val="00DE2862"/>
    <w:rsid w:val="00DE29A2"/>
    <w:rsid w:val="00DE2A41"/>
    <w:rsid w:val="00DE2B14"/>
    <w:rsid w:val="00DE3DB5"/>
    <w:rsid w:val="00DE436F"/>
    <w:rsid w:val="00DE5CF9"/>
    <w:rsid w:val="00DE73AD"/>
    <w:rsid w:val="00DE76DE"/>
    <w:rsid w:val="00DF066E"/>
    <w:rsid w:val="00DF07CD"/>
    <w:rsid w:val="00DF0B71"/>
    <w:rsid w:val="00DF108D"/>
    <w:rsid w:val="00DF1554"/>
    <w:rsid w:val="00DF1D37"/>
    <w:rsid w:val="00DF1D51"/>
    <w:rsid w:val="00DF2595"/>
    <w:rsid w:val="00DF2989"/>
    <w:rsid w:val="00DF3DE3"/>
    <w:rsid w:val="00DF3F01"/>
    <w:rsid w:val="00DF3F48"/>
    <w:rsid w:val="00DF4003"/>
    <w:rsid w:val="00DF4C0C"/>
    <w:rsid w:val="00DF4C20"/>
    <w:rsid w:val="00DF5143"/>
    <w:rsid w:val="00DF5234"/>
    <w:rsid w:val="00DF5417"/>
    <w:rsid w:val="00DF556B"/>
    <w:rsid w:val="00DF5841"/>
    <w:rsid w:val="00DF5CF6"/>
    <w:rsid w:val="00DF6503"/>
    <w:rsid w:val="00DF6CB8"/>
    <w:rsid w:val="00E0099B"/>
    <w:rsid w:val="00E00B29"/>
    <w:rsid w:val="00E00FDA"/>
    <w:rsid w:val="00E029E6"/>
    <w:rsid w:val="00E031FB"/>
    <w:rsid w:val="00E03857"/>
    <w:rsid w:val="00E03889"/>
    <w:rsid w:val="00E03931"/>
    <w:rsid w:val="00E039F9"/>
    <w:rsid w:val="00E04828"/>
    <w:rsid w:val="00E049E4"/>
    <w:rsid w:val="00E050D7"/>
    <w:rsid w:val="00E05D94"/>
    <w:rsid w:val="00E05EAB"/>
    <w:rsid w:val="00E06276"/>
    <w:rsid w:val="00E06918"/>
    <w:rsid w:val="00E10245"/>
    <w:rsid w:val="00E10384"/>
    <w:rsid w:val="00E11820"/>
    <w:rsid w:val="00E11EAF"/>
    <w:rsid w:val="00E12453"/>
    <w:rsid w:val="00E12973"/>
    <w:rsid w:val="00E12FAC"/>
    <w:rsid w:val="00E13494"/>
    <w:rsid w:val="00E13498"/>
    <w:rsid w:val="00E13F41"/>
    <w:rsid w:val="00E143C3"/>
    <w:rsid w:val="00E15BF2"/>
    <w:rsid w:val="00E16503"/>
    <w:rsid w:val="00E169D4"/>
    <w:rsid w:val="00E16E4F"/>
    <w:rsid w:val="00E16F14"/>
    <w:rsid w:val="00E1741B"/>
    <w:rsid w:val="00E17A74"/>
    <w:rsid w:val="00E20A50"/>
    <w:rsid w:val="00E21B26"/>
    <w:rsid w:val="00E21C83"/>
    <w:rsid w:val="00E2239C"/>
    <w:rsid w:val="00E229B1"/>
    <w:rsid w:val="00E23179"/>
    <w:rsid w:val="00E232DE"/>
    <w:rsid w:val="00E23727"/>
    <w:rsid w:val="00E24102"/>
    <w:rsid w:val="00E243BC"/>
    <w:rsid w:val="00E26B66"/>
    <w:rsid w:val="00E27058"/>
    <w:rsid w:val="00E27FB7"/>
    <w:rsid w:val="00E3000A"/>
    <w:rsid w:val="00E300D8"/>
    <w:rsid w:val="00E30224"/>
    <w:rsid w:val="00E302D5"/>
    <w:rsid w:val="00E30B11"/>
    <w:rsid w:val="00E315AB"/>
    <w:rsid w:val="00E31BC9"/>
    <w:rsid w:val="00E34103"/>
    <w:rsid w:val="00E35B27"/>
    <w:rsid w:val="00E35BC5"/>
    <w:rsid w:val="00E37216"/>
    <w:rsid w:val="00E375FF"/>
    <w:rsid w:val="00E37AA6"/>
    <w:rsid w:val="00E37DD6"/>
    <w:rsid w:val="00E37FA6"/>
    <w:rsid w:val="00E40C9B"/>
    <w:rsid w:val="00E40D9B"/>
    <w:rsid w:val="00E41EBC"/>
    <w:rsid w:val="00E43D72"/>
    <w:rsid w:val="00E44F05"/>
    <w:rsid w:val="00E457A7"/>
    <w:rsid w:val="00E462FD"/>
    <w:rsid w:val="00E46491"/>
    <w:rsid w:val="00E46626"/>
    <w:rsid w:val="00E46D7E"/>
    <w:rsid w:val="00E46FB2"/>
    <w:rsid w:val="00E47E2A"/>
    <w:rsid w:val="00E505CD"/>
    <w:rsid w:val="00E509B3"/>
    <w:rsid w:val="00E51195"/>
    <w:rsid w:val="00E52653"/>
    <w:rsid w:val="00E526B6"/>
    <w:rsid w:val="00E5271B"/>
    <w:rsid w:val="00E533CE"/>
    <w:rsid w:val="00E53B1A"/>
    <w:rsid w:val="00E545D9"/>
    <w:rsid w:val="00E54A5B"/>
    <w:rsid w:val="00E54ED6"/>
    <w:rsid w:val="00E55847"/>
    <w:rsid w:val="00E559A3"/>
    <w:rsid w:val="00E55A12"/>
    <w:rsid w:val="00E55C9A"/>
    <w:rsid w:val="00E56130"/>
    <w:rsid w:val="00E57D2B"/>
    <w:rsid w:val="00E60E0F"/>
    <w:rsid w:val="00E61727"/>
    <w:rsid w:val="00E626F6"/>
    <w:rsid w:val="00E62B24"/>
    <w:rsid w:val="00E62E21"/>
    <w:rsid w:val="00E63BC3"/>
    <w:rsid w:val="00E63EAA"/>
    <w:rsid w:val="00E64374"/>
    <w:rsid w:val="00E64BCF"/>
    <w:rsid w:val="00E64DFE"/>
    <w:rsid w:val="00E6502B"/>
    <w:rsid w:val="00E65238"/>
    <w:rsid w:val="00E652EE"/>
    <w:rsid w:val="00E6577E"/>
    <w:rsid w:val="00E65B19"/>
    <w:rsid w:val="00E66867"/>
    <w:rsid w:val="00E70A6A"/>
    <w:rsid w:val="00E70B3D"/>
    <w:rsid w:val="00E70E3D"/>
    <w:rsid w:val="00E71087"/>
    <w:rsid w:val="00E711C3"/>
    <w:rsid w:val="00E71519"/>
    <w:rsid w:val="00E71BE2"/>
    <w:rsid w:val="00E71FE8"/>
    <w:rsid w:val="00E72A01"/>
    <w:rsid w:val="00E72BCA"/>
    <w:rsid w:val="00E7301D"/>
    <w:rsid w:val="00E73EFF"/>
    <w:rsid w:val="00E74062"/>
    <w:rsid w:val="00E768B7"/>
    <w:rsid w:val="00E76907"/>
    <w:rsid w:val="00E769DC"/>
    <w:rsid w:val="00E770D7"/>
    <w:rsid w:val="00E776A3"/>
    <w:rsid w:val="00E7798A"/>
    <w:rsid w:val="00E801FE"/>
    <w:rsid w:val="00E8127B"/>
    <w:rsid w:val="00E8131A"/>
    <w:rsid w:val="00E8156B"/>
    <w:rsid w:val="00E81942"/>
    <w:rsid w:val="00E824C4"/>
    <w:rsid w:val="00E83228"/>
    <w:rsid w:val="00E83932"/>
    <w:rsid w:val="00E83D4B"/>
    <w:rsid w:val="00E84955"/>
    <w:rsid w:val="00E85ADD"/>
    <w:rsid w:val="00E860F7"/>
    <w:rsid w:val="00E86DE5"/>
    <w:rsid w:val="00E873B8"/>
    <w:rsid w:val="00E87517"/>
    <w:rsid w:val="00E877DD"/>
    <w:rsid w:val="00E878F0"/>
    <w:rsid w:val="00E90121"/>
    <w:rsid w:val="00E90A27"/>
    <w:rsid w:val="00E90A3E"/>
    <w:rsid w:val="00E9104B"/>
    <w:rsid w:val="00E91E00"/>
    <w:rsid w:val="00E9265F"/>
    <w:rsid w:val="00E92B09"/>
    <w:rsid w:val="00E92B50"/>
    <w:rsid w:val="00E92CCF"/>
    <w:rsid w:val="00E92F48"/>
    <w:rsid w:val="00E93111"/>
    <w:rsid w:val="00E9355A"/>
    <w:rsid w:val="00E93A38"/>
    <w:rsid w:val="00E94726"/>
    <w:rsid w:val="00E947E7"/>
    <w:rsid w:val="00E94E8C"/>
    <w:rsid w:val="00E95810"/>
    <w:rsid w:val="00E95C5F"/>
    <w:rsid w:val="00E9637D"/>
    <w:rsid w:val="00E9645F"/>
    <w:rsid w:val="00E9670B"/>
    <w:rsid w:val="00E96C15"/>
    <w:rsid w:val="00EA00E6"/>
    <w:rsid w:val="00EA1196"/>
    <w:rsid w:val="00EA15A2"/>
    <w:rsid w:val="00EA1D5F"/>
    <w:rsid w:val="00EA25AF"/>
    <w:rsid w:val="00EA25CC"/>
    <w:rsid w:val="00EA2D69"/>
    <w:rsid w:val="00EA5F6B"/>
    <w:rsid w:val="00EA6017"/>
    <w:rsid w:val="00EA645E"/>
    <w:rsid w:val="00EA6628"/>
    <w:rsid w:val="00EA699A"/>
    <w:rsid w:val="00EA7B13"/>
    <w:rsid w:val="00EB02A5"/>
    <w:rsid w:val="00EB03E1"/>
    <w:rsid w:val="00EB09E8"/>
    <w:rsid w:val="00EB0DB3"/>
    <w:rsid w:val="00EB0EAB"/>
    <w:rsid w:val="00EB1406"/>
    <w:rsid w:val="00EB14F4"/>
    <w:rsid w:val="00EB1D21"/>
    <w:rsid w:val="00EB23CA"/>
    <w:rsid w:val="00EB24A7"/>
    <w:rsid w:val="00EB2FEB"/>
    <w:rsid w:val="00EB3023"/>
    <w:rsid w:val="00EB4A2E"/>
    <w:rsid w:val="00EB5064"/>
    <w:rsid w:val="00EB530B"/>
    <w:rsid w:val="00EB5912"/>
    <w:rsid w:val="00EB5BA4"/>
    <w:rsid w:val="00EB5CA3"/>
    <w:rsid w:val="00EB6485"/>
    <w:rsid w:val="00EB6D69"/>
    <w:rsid w:val="00EB7AE7"/>
    <w:rsid w:val="00EC00A4"/>
    <w:rsid w:val="00EC03A2"/>
    <w:rsid w:val="00EC0610"/>
    <w:rsid w:val="00EC0894"/>
    <w:rsid w:val="00EC0D2E"/>
    <w:rsid w:val="00EC1888"/>
    <w:rsid w:val="00EC1AC2"/>
    <w:rsid w:val="00EC223E"/>
    <w:rsid w:val="00EC2804"/>
    <w:rsid w:val="00EC2B25"/>
    <w:rsid w:val="00EC2D0E"/>
    <w:rsid w:val="00EC307F"/>
    <w:rsid w:val="00EC3E46"/>
    <w:rsid w:val="00EC4EC1"/>
    <w:rsid w:val="00EC5D03"/>
    <w:rsid w:val="00EC5EB8"/>
    <w:rsid w:val="00EC5F78"/>
    <w:rsid w:val="00EC77A2"/>
    <w:rsid w:val="00EC7CE0"/>
    <w:rsid w:val="00ED0BC2"/>
    <w:rsid w:val="00ED1376"/>
    <w:rsid w:val="00ED178E"/>
    <w:rsid w:val="00ED19D4"/>
    <w:rsid w:val="00ED1A4B"/>
    <w:rsid w:val="00ED1A4C"/>
    <w:rsid w:val="00ED215A"/>
    <w:rsid w:val="00ED2163"/>
    <w:rsid w:val="00ED2F31"/>
    <w:rsid w:val="00ED3398"/>
    <w:rsid w:val="00ED3904"/>
    <w:rsid w:val="00ED4051"/>
    <w:rsid w:val="00ED423E"/>
    <w:rsid w:val="00ED4597"/>
    <w:rsid w:val="00ED48C4"/>
    <w:rsid w:val="00ED50E3"/>
    <w:rsid w:val="00ED5111"/>
    <w:rsid w:val="00ED66B7"/>
    <w:rsid w:val="00ED6EF4"/>
    <w:rsid w:val="00ED75B4"/>
    <w:rsid w:val="00ED7708"/>
    <w:rsid w:val="00ED7DF1"/>
    <w:rsid w:val="00EE0677"/>
    <w:rsid w:val="00EE0A39"/>
    <w:rsid w:val="00EE0B6E"/>
    <w:rsid w:val="00EE0E4E"/>
    <w:rsid w:val="00EE1192"/>
    <w:rsid w:val="00EE1DD7"/>
    <w:rsid w:val="00EE1E5C"/>
    <w:rsid w:val="00EE21EE"/>
    <w:rsid w:val="00EE23FE"/>
    <w:rsid w:val="00EE28E7"/>
    <w:rsid w:val="00EE2AC6"/>
    <w:rsid w:val="00EE2BFD"/>
    <w:rsid w:val="00EE3614"/>
    <w:rsid w:val="00EE3920"/>
    <w:rsid w:val="00EE3967"/>
    <w:rsid w:val="00EE3EF8"/>
    <w:rsid w:val="00EE544B"/>
    <w:rsid w:val="00EE5B27"/>
    <w:rsid w:val="00EE6651"/>
    <w:rsid w:val="00EE7355"/>
    <w:rsid w:val="00EE74BA"/>
    <w:rsid w:val="00EE78F5"/>
    <w:rsid w:val="00EE7CDF"/>
    <w:rsid w:val="00EF0002"/>
    <w:rsid w:val="00EF0133"/>
    <w:rsid w:val="00EF03CF"/>
    <w:rsid w:val="00EF04A5"/>
    <w:rsid w:val="00EF07F6"/>
    <w:rsid w:val="00EF0901"/>
    <w:rsid w:val="00EF124B"/>
    <w:rsid w:val="00EF217D"/>
    <w:rsid w:val="00EF2C13"/>
    <w:rsid w:val="00EF2E93"/>
    <w:rsid w:val="00EF35F0"/>
    <w:rsid w:val="00EF4422"/>
    <w:rsid w:val="00EF466B"/>
    <w:rsid w:val="00EF47C7"/>
    <w:rsid w:val="00EF5F75"/>
    <w:rsid w:val="00EF6A35"/>
    <w:rsid w:val="00EF6F9F"/>
    <w:rsid w:val="00EF7169"/>
    <w:rsid w:val="00EF7249"/>
    <w:rsid w:val="00EF7D3B"/>
    <w:rsid w:val="00F001D3"/>
    <w:rsid w:val="00F0058E"/>
    <w:rsid w:val="00F0184E"/>
    <w:rsid w:val="00F01AAA"/>
    <w:rsid w:val="00F0265F"/>
    <w:rsid w:val="00F02ACD"/>
    <w:rsid w:val="00F03002"/>
    <w:rsid w:val="00F0376F"/>
    <w:rsid w:val="00F037D7"/>
    <w:rsid w:val="00F038FD"/>
    <w:rsid w:val="00F03F42"/>
    <w:rsid w:val="00F0451D"/>
    <w:rsid w:val="00F0469E"/>
    <w:rsid w:val="00F048F1"/>
    <w:rsid w:val="00F05186"/>
    <w:rsid w:val="00F05B20"/>
    <w:rsid w:val="00F05C22"/>
    <w:rsid w:val="00F05E6D"/>
    <w:rsid w:val="00F06411"/>
    <w:rsid w:val="00F064FC"/>
    <w:rsid w:val="00F0740E"/>
    <w:rsid w:val="00F07765"/>
    <w:rsid w:val="00F07AD0"/>
    <w:rsid w:val="00F07B84"/>
    <w:rsid w:val="00F10062"/>
    <w:rsid w:val="00F10CC4"/>
    <w:rsid w:val="00F11681"/>
    <w:rsid w:val="00F11699"/>
    <w:rsid w:val="00F1196D"/>
    <w:rsid w:val="00F12027"/>
    <w:rsid w:val="00F12476"/>
    <w:rsid w:val="00F1255E"/>
    <w:rsid w:val="00F1265E"/>
    <w:rsid w:val="00F12890"/>
    <w:rsid w:val="00F12B5F"/>
    <w:rsid w:val="00F12E47"/>
    <w:rsid w:val="00F13334"/>
    <w:rsid w:val="00F133EF"/>
    <w:rsid w:val="00F138F9"/>
    <w:rsid w:val="00F13A9F"/>
    <w:rsid w:val="00F13F6F"/>
    <w:rsid w:val="00F14724"/>
    <w:rsid w:val="00F15577"/>
    <w:rsid w:val="00F15E2D"/>
    <w:rsid w:val="00F20499"/>
    <w:rsid w:val="00F21D5F"/>
    <w:rsid w:val="00F22069"/>
    <w:rsid w:val="00F2276A"/>
    <w:rsid w:val="00F22904"/>
    <w:rsid w:val="00F229F4"/>
    <w:rsid w:val="00F22F7C"/>
    <w:rsid w:val="00F239FA"/>
    <w:rsid w:val="00F23EBD"/>
    <w:rsid w:val="00F2410D"/>
    <w:rsid w:val="00F243B8"/>
    <w:rsid w:val="00F243D7"/>
    <w:rsid w:val="00F25CFA"/>
    <w:rsid w:val="00F25E27"/>
    <w:rsid w:val="00F26136"/>
    <w:rsid w:val="00F2660C"/>
    <w:rsid w:val="00F27164"/>
    <w:rsid w:val="00F276AE"/>
    <w:rsid w:val="00F27F5B"/>
    <w:rsid w:val="00F30508"/>
    <w:rsid w:val="00F315AB"/>
    <w:rsid w:val="00F31BB6"/>
    <w:rsid w:val="00F31E47"/>
    <w:rsid w:val="00F31E62"/>
    <w:rsid w:val="00F31F7F"/>
    <w:rsid w:val="00F3244A"/>
    <w:rsid w:val="00F326B7"/>
    <w:rsid w:val="00F32DAC"/>
    <w:rsid w:val="00F32FEF"/>
    <w:rsid w:val="00F3324F"/>
    <w:rsid w:val="00F33667"/>
    <w:rsid w:val="00F338E1"/>
    <w:rsid w:val="00F33A61"/>
    <w:rsid w:val="00F34E14"/>
    <w:rsid w:val="00F350DE"/>
    <w:rsid w:val="00F35412"/>
    <w:rsid w:val="00F36578"/>
    <w:rsid w:val="00F368A7"/>
    <w:rsid w:val="00F36D2F"/>
    <w:rsid w:val="00F377EB"/>
    <w:rsid w:val="00F37E71"/>
    <w:rsid w:val="00F401BC"/>
    <w:rsid w:val="00F40E17"/>
    <w:rsid w:val="00F419AF"/>
    <w:rsid w:val="00F419DE"/>
    <w:rsid w:val="00F41C45"/>
    <w:rsid w:val="00F4220B"/>
    <w:rsid w:val="00F42747"/>
    <w:rsid w:val="00F42BB9"/>
    <w:rsid w:val="00F42D59"/>
    <w:rsid w:val="00F42DCF"/>
    <w:rsid w:val="00F430C9"/>
    <w:rsid w:val="00F438F4"/>
    <w:rsid w:val="00F43EFE"/>
    <w:rsid w:val="00F443AA"/>
    <w:rsid w:val="00F44A41"/>
    <w:rsid w:val="00F44E4A"/>
    <w:rsid w:val="00F45E25"/>
    <w:rsid w:val="00F46252"/>
    <w:rsid w:val="00F46566"/>
    <w:rsid w:val="00F47E0B"/>
    <w:rsid w:val="00F47E51"/>
    <w:rsid w:val="00F47EFF"/>
    <w:rsid w:val="00F5019E"/>
    <w:rsid w:val="00F50238"/>
    <w:rsid w:val="00F506E8"/>
    <w:rsid w:val="00F509C9"/>
    <w:rsid w:val="00F510A6"/>
    <w:rsid w:val="00F53978"/>
    <w:rsid w:val="00F53A81"/>
    <w:rsid w:val="00F5553F"/>
    <w:rsid w:val="00F559AA"/>
    <w:rsid w:val="00F55B41"/>
    <w:rsid w:val="00F567A4"/>
    <w:rsid w:val="00F56D4A"/>
    <w:rsid w:val="00F5750D"/>
    <w:rsid w:val="00F60BE3"/>
    <w:rsid w:val="00F61513"/>
    <w:rsid w:val="00F6277F"/>
    <w:rsid w:val="00F62AEB"/>
    <w:rsid w:val="00F62EE0"/>
    <w:rsid w:val="00F637B1"/>
    <w:rsid w:val="00F64C36"/>
    <w:rsid w:val="00F6551E"/>
    <w:rsid w:val="00F65591"/>
    <w:rsid w:val="00F6567A"/>
    <w:rsid w:val="00F66E1C"/>
    <w:rsid w:val="00F67489"/>
    <w:rsid w:val="00F675A3"/>
    <w:rsid w:val="00F67E4F"/>
    <w:rsid w:val="00F717E4"/>
    <w:rsid w:val="00F7184C"/>
    <w:rsid w:val="00F7233C"/>
    <w:rsid w:val="00F7246D"/>
    <w:rsid w:val="00F728F7"/>
    <w:rsid w:val="00F729D1"/>
    <w:rsid w:val="00F73199"/>
    <w:rsid w:val="00F73283"/>
    <w:rsid w:val="00F7362E"/>
    <w:rsid w:val="00F736B5"/>
    <w:rsid w:val="00F73FD8"/>
    <w:rsid w:val="00F745B2"/>
    <w:rsid w:val="00F7476B"/>
    <w:rsid w:val="00F7479D"/>
    <w:rsid w:val="00F747C6"/>
    <w:rsid w:val="00F7506F"/>
    <w:rsid w:val="00F754CC"/>
    <w:rsid w:val="00F763A6"/>
    <w:rsid w:val="00F76CBB"/>
    <w:rsid w:val="00F76CF4"/>
    <w:rsid w:val="00F770F0"/>
    <w:rsid w:val="00F771A2"/>
    <w:rsid w:val="00F7758E"/>
    <w:rsid w:val="00F77C73"/>
    <w:rsid w:val="00F801A1"/>
    <w:rsid w:val="00F80621"/>
    <w:rsid w:val="00F807B8"/>
    <w:rsid w:val="00F80ACD"/>
    <w:rsid w:val="00F81285"/>
    <w:rsid w:val="00F81D52"/>
    <w:rsid w:val="00F82389"/>
    <w:rsid w:val="00F82401"/>
    <w:rsid w:val="00F824E7"/>
    <w:rsid w:val="00F82BCD"/>
    <w:rsid w:val="00F83911"/>
    <w:rsid w:val="00F83C41"/>
    <w:rsid w:val="00F83D3E"/>
    <w:rsid w:val="00F83D97"/>
    <w:rsid w:val="00F84110"/>
    <w:rsid w:val="00F84430"/>
    <w:rsid w:val="00F8477B"/>
    <w:rsid w:val="00F85157"/>
    <w:rsid w:val="00F852CD"/>
    <w:rsid w:val="00F8588A"/>
    <w:rsid w:val="00F85A88"/>
    <w:rsid w:val="00F861A4"/>
    <w:rsid w:val="00F8642C"/>
    <w:rsid w:val="00F86787"/>
    <w:rsid w:val="00F86984"/>
    <w:rsid w:val="00F869F8"/>
    <w:rsid w:val="00F86AFD"/>
    <w:rsid w:val="00F86FB9"/>
    <w:rsid w:val="00F87745"/>
    <w:rsid w:val="00F87900"/>
    <w:rsid w:val="00F87A18"/>
    <w:rsid w:val="00F87C4D"/>
    <w:rsid w:val="00F87CEB"/>
    <w:rsid w:val="00F90011"/>
    <w:rsid w:val="00F904CE"/>
    <w:rsid w:val="00F90D34"/>
    <w:rsid w:val="00F90F37"/>
    <w:rsid w:val="00F90FEC"/>
    <w:rsid w:val="00F9101C"/>
    <w:rsid w:val="00F9105D"/>
    <w:rsid w:val="00F911C4"/>
    <w:rsid w:val="00F9183A"/>
    <w:rsid w:val="00F91842"/>
    <w:rsid w:val="00F91C44"/>
    <w:rsid w:val="00F92201"/>
    <w:rsid w:val="00F929CB"/>
    <w:rsid w:val="00F92C46"/>
    <w:rsid w:val="00F92DC1"/>
    <w:rsid w:val="00F92FBD"/>
    <w:rsid w:val="00F939AE"/>
    <w:rsid w:val="00F93A60"/>
    <w:rsid w:val="00F93C36"/>
    <w:rsid w:val="00F9424D"/>
    <w:rsid w:val="00F94258"/>
    <w:rsid w:val="00F942AE"/>
    <w:rsid w:val="00F95335"/>
    <w:rsid w:val="00F95B9A"/>
    <w:rsid w:val="00F96059"/>
    <w:rsid w:val="00F962E4"/>
    <w:rsid w:val="00F97C90"/>
    <w:rsid w:val="00F97F21"/>
    <w:rsid w:val="00FA0139"/>
    <w:rsid w:val="00FA1975"/>
    <w:rsid w:val="00FA3697"/>
    <w:rsid w:val="00FA37E3"/>
    <w:rsid w:val="00FA50F8"/>
    <w:rsid w:val="00FA5F92"/>
    <w:rsid w:val="00FA68D7"/>
    <w:rsid w:val="00FA6ACE"/>
    <w:rsid w:val="00FA71C1"/>
    <w:rsid w:val="00FA783B"/>
    <w:rsid w:val="00FB0501"/>
    <w:rsid w:val="00FB0A70"/>
    <w:rsid w:val="00FB11F6"/>
    <w:rsid w:val="00FB2DDB"/>
    <w:rsid w:val="00FB2E41"/>
    <w:rsid w:val="00FB32A5"/>
    <w:rsid w:val="00FB3A74"/>
    <w:rsid w:val="00FB3C07"/>
    <w:rsid w:val="00FB3D32"/>
    <w:rsid w:val="00FB40B0"/>
    <w:rsid w:val="00FB4330"/>
    <w:rsid w:val="00FB4536"/>
    <w:rsid w:val="00FB4D41"/>
    <w:rsid w:val="00FB55D8"/>
    <w:rsid w:val="00FB57BB"/>
    <w:rsid w:val="00FB58F0"/>
    <w:rsid w:val="00FB5C4A"/>
    <w:rsid w:val="00FB6C1F"/>
    <w:rsid w:val="00FB79ED"/>
    <w:rsid w:val="00FC07F8"/>
    <w:rsid w:val="00FC0BC4"/>
    <w:rsid w:val="00FC110C"/>
    <w:rsid w:val="00FC15CB"/>
    <w:rsid w:val="00FC1962"/>
    <w:rsid w:val="00FC2215"/>
    <w:rsid w:val="00FC3D42"/>
    <w:rsid w:val="00FC41AF"/>
    <w:rsid w:val="00FC462D"/>
    <w:rsid w:val="00FC4D0B"/>
    <w:rsid w:val="00FC51E0"/>
    <w:rsid w:val="00FC5EFF"/>
    <w:rsid w:val="00FC698D"/>
    <w:rsid w:val="00FC7306"/>
    <w:rsid w:val="00FC7B92"/>
    <w:rsid w:val="00FC7BA1"/>
    <w:rsid w:val="00FD05DB"/>
    <w:rsid w:val="00FD269A"/>
    <w:rsid w:val="00FD3B3F"/>
    <w:rsid w:val="00FD4070"/>
    <w:rsid w:val="00FD4FC4"/>
    <w:rsid w:val="00FD60CE"/>
    <w:rsid w:val="00FD69CA"/>
    <w:rsid w:val="00FD7230"/>
    <w:rsid w:val="00FD7296"/>
    <w:rsid w:val="00FD7C52"/>
    <w:rsid w:val="00FD7C7E"/>
    <w:rsid w:val="00FE035C"/>
    <w:rsid w:val="00FE0BC7"/>
    <w:rsid w:val="00FE136F"/>
    <w:rsid w:val="00FE1925"/>
    <w:rsid w:val="00FE1AFC"/>
    <w:rsid w:val="00FE1FF5"/>
    <w:rsid w:val="00FE2033"/>
    <w:rsid w:val="00FE23BC"/>
    <w:rsid w:val="00FE2A48"/>
    <w:rsid w:val="00FE2E7A"/>
    <w:rsid w:val="00FE303F"/>
    <w:rsid w:val="00FE3303"/>
    <w:rsid w:val="00FE348B"/>
    <w:rsid w:val="00FE3815"/>
    <w:rsid w:val="00FE3F02"/>
    <w:rsid w:val="00FE43B6"/>
    <w:rsid w:val="00FE4557"/>
    <w:rsid w:val="00FE49E1"/>
    <w:rsid w:val="00FE5010"/>
    <w:rsid w:val="00FE5546"/>
    <w:rsid w:val="00FE57F8"/>
    <w:rsid w:val="00FE5DBB"/>
    <w:rsid w:val="00FE66B6"/>
    <w:rsid w:val="00FE69D8"/>
    <w:rsid w:val="00FE6EBB"/>
    <w:rsid w:val="00FE6FD3"/>
    <w:rsid w:val="00FE7B1B"/>
    <w:rsid w:val="00FE7C38"/>
    <w:rsid w:val="00FE7E5A"/>
    <w:rsid w:val="00FF07E3"/>
    <w:rsid w:val="00FF10E1"/>
    <w:rsid w:val="00FF11D0"/>
    <w:rsid w:val="00FF12BB"/>
    <w:rsid w:val="00FF1392"/>
    <w:rsid w:val="00FF17F7"/>
    <w:rsid w:val="00FF190B"/>
    <w:rsid w:val="00FF19C7"/>
    <w:rsid w:val="00FF1AEA"/>
    <w:rsid w:val="00FF1E1E"/>
    <w:rsid w:val="00FF1F01"/>
    <w:rsid w:val="00FF26F3"/>
    <w:rsid w:val="00FF2C21"/>
    <w:rsid w:val="00FF2D9B"/>
    <w:rsid w:val="00FF3A5D"/>
    <w:rsid w:val="00FF3C09"/>
    <w:rsid w:val="00FF46C0"/>
    <w:rsid w:val="00FF4738"/>
    <w:rsid w:val="00FF4A3B"/>
    <w:rsid w:val="00FF57E3"/>
    <w:rsid w:val="00FF5892"/>
    <w:rsid w:val="00FF63D4"/>
    <w:rsid w:val="00FF66D4"/>
    <w:rsid w:val="00FF67EB"/>
    <w:rsid w:val="00FF6D11"/>
    <w:rsid w:val="00FF7385"/>
    <w:rsid w:val="00FF7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6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939C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939C9"/>
    <w:rPr>
      <w:rFonts w:ascii="Consolas" w:hAnsi="Consolas" w:cs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CD1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19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aganin</dc:creator>
  <cp:lastModifiedBy>aganin</cp:lastModifiedBy>
  <cp:revision>3</cp:revision>
  <dcterms:created xsi:type="dcterms:W3CDTF">2017-03-03T16:09:00Z</dcterms:created>
  <dcterms:modified xsi:type="dcterms:W3CDTF">2017-03-03T16:29:00Z</dcterms:modified>
</cp:coreProperties>
</file>